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BD73" w14:textId="77777777" w:rsidR="000215AC" w:rsidRDefault="00000000">
      <w:pPr>
        <w:jc w:val="center"/>
        <w:rPr>
          <w:b/>
          <w:sz w:val="36"/>
          <w:szCs w:val="36"/>
        </w:rPr>
      </w:pPr>
      <w:r>
        <w:rPr>
          <w:rFonts w:hint="eastAsia"/>
          <w:b/>
          <w:sz w:val="36"/>
          <w:szCs w:val="36"/>
        </w:rPr>
        <w:t>四川大学期末考试试题（闭卷）</w:t>
      </w:r>
    </w:p>
    <w:p w14:paraId="67099C39" w14:textId="77777777" w:rsidR="000215AC" w:rsidRDefault="00000000">
      <w:pPr>
        <w:jc w:val="center"/>
        <w:rPr>
          <w:b/>
          <w:sz w:val="36"/>
          <w:szCs w:val="36"/>
        </w:rPr>
      </w:pPr>
      <w:r>
        <w:rPr>
          <w:rFonts w:hint="eastAsia"/>
          <w:b/>
          <w:sz w:val="36"/>
          <w:szCs w:val="36"/>
        </w:rPr>
        <w:t>（</w:t>
      </w:r>
      <w:r>
        <w:rPr>
          <w:rFonts w:hint="eastAsia"/>
          <w:b/>
          <w:sz w:val="36"/>
          <w:szCs w:val="36"/>
        </w:rPr>
        <w:t>2022</w:t>
      </w:r>
      <w:r>
        <w:rPr>
          <w:rFonts w:hint="eastAsia"/>
          <w:b/>
          <w:sz w:val="36"/>
          <w:szCs w:val="36"/>
        </w:rPr>
        <w:t>——</w:t>
      </w:r>
      <w:r>
        <w:rPr>
          <w:rFonts w:hint="eastAsia"/>
          <w:b/>
          <w:sz w:val="36"/>
          <w:szCs w:val="36"/>
        </w:rPr>
        <w:t>2023</w:t>
      </w:r>
      <w:r>
        <w:rPr>
          <w:rFonts w:hint="eastAsia"/>
          <w:b/>
          <w:sz w:val="36"/>
          <w:szCs w:val="36"/>
        </w:rPr>
        <w:t>学年第</w:t>
      </w:r>
      <w:r>
        <w:rPr>
          <w:rFonts w:hint="eastAsia"/>
          <w:b/>
          <w:sz w:val="36"/>
          <w:szCs w:val="36"/>
        </w:rPr>
        <w:t xml:space="preserve"> 2 </w:t>
      </w:r>
      <w:r>
        <w:rPr>
          <w:rFonts w:hint="eastAsia"/>
          <w:b/>
          <w:sz w:val="36"/>
          <w:szCs w:val="36"/>
        </w:rPr>
        <w:t>学期）</w:t>
      </w:r>
      <w:r>
        <w:rPr>
          <w:rFonts w:hint="eastAsia"/>
          <w:b/>
          <w:sz w:val="36"/>
          <w:szCs w:val="36"/>
        </w:rPr>
        <w:t xml:space="preserve">   A</w:t>
      </w:r>
      <w:r>
        <w:rPr>
          <w:rFonts w:hint="eastAsia"/>
          <w:b/>
          <w:sz w:val="36"/>
          <w:szCs w:val="36"/>
        </w:rPr>
        <w:t>卷</w:t>
      </w:r>
    </w:p>
    <w:p w14:paraId="76BB206E" w14:textId="77777777" w:rsidR="000215AC" w:rsidRDefault="000215AC">
      <w:pPr>
        <w:jc w:val="center"/>
        <w:rPr>
          <w:b/>
          <w:szCs w:val="21"/>
        </w:rPr>
      </w:pPr>
    </w:p>
    <w:p w14:paraId="03D8011E" w14:textId="77777777" w:rsidR="000215AC" w:rsidRDefault="00000000">
      <w:pPr>
        <w:rPr>
          <w:szCs w:val="21"/>
        </w:rPr>
      </w:pPr>
      <w:r>
        <w:rPr>
          <w:rFonts w:hint="eastAsia"/>
          <w:szCs w:val="21"/>
        </w:rPr>
        <w:t>课程号：</w:t>
      </w:r>
      <w:r>
        <w:rPr>
          <w:rFonts w:hint="eastAsia"/>
          <w:szCs w:val="21"/>
        </w:rPr>
        <w:t xml:space="preserve">304024030    </w:t>
      </w:r>
      <w:r>
        <w:rPr>
          <w:rFonts w:hint="eastAsia"/>
          <w:szCs w:val="21"/>
        </w:rPr>
        <w:t>课序号：</w:t>
      </w:r>
      <w:r>
        <w:rPr>
          <w:rFonts w:hint="eastAsia"/>
          <w:szCs w:val="21"/>
        </w:rPr>
        <w:t xml:space="preserve">08    </w:t>
      </w:r>
      <w:r>
        <w:rPr>
          <w:rFonts w:hint="eastAsia"/>
          <w:szCs w:val="21"/>
        </w:rPr>
        <w:t>课程名称：高级语言程序设计</w:t>
      </w:r>
      <w:r>
        <w:rPr>
          <w:rFonts w:hint="eastAsia"/>
          <w:szCs w:val="21"/>
        </w:rPr>
        <w:t>-</w:t>
      </w:r>
      <w:r>
        <w:rPr>
          <w:rFonts w:hint="eastAsia"/>
          <w:szCs w:val="21"/>
        </w:rPr>
        <w:t>Ⅱ</w:t>
      </w:r>
      <w:r>
        <w:rPr>
          <w:rFonts w:hint="eastAsia"/>
          <w:szCs w:val="21"/>
        </w:rPr>
        <w:t xml:space="preserve">   </w:t>
      </w:r>
      <w:r>
        <w:rPr>
          <w:rFonts w:hint="eastAsia"/>
          <w:szCs w:val="21"/>
        </w:rPr>
        <w:t>任课教师：赵启军</w:t>
      </w:r>
      <w:r>
        <w:rPr>
          <w:szCs w:val="21"/>
        </w:rPr>
        <w:t xml:space="preserve"> </w:t>
      </w:r>
      <w:r>
        <w:rPr>
          <w:rFonts w:hint="eastAsia"/>
          <w:szCs w:val="21"/>
        </w:rPr>
        <w:t>成绩：</w:t>
      </w:r>
    </w:p>
    <w:p w14:paraId="10AF97C5" w14:textId="00A7BAE8" w:rsidR="000215AC" w:rsidRDefault="00000000">
      <w:pPr>
        <w:rPr>
          <w:szCs w:val="21"/>
        </w:rPr>
      </w:pPr>
      <w:r>
        <w:rPr>
          <w:rFonts w:hint="eastAsia"/>
          <w:szCs w:val="21"/>
        </w:rPr>
        <w:t>适用专业年级：计算机学院</w:t>
      </w:r>
      <w:r>
        <w:rPr>
          <w:rFonts w:hint="eastAsia"/>
          <w:szCs w:val="21"/>
        </w:rPr>
        <w:t>202</w:t>
      </w:r>
      <w:r w:rsidR="006F111C">
        <w:rPr>
          <w:szCs w:val="21"/>
        </w:rPr>
        <w:t>3</w:t>
      </w:r>
      <w:r>
        <w:rPr>
          <w:rFonts w:hint="eastAsia"/>
          <w:szCs w:val="21"/>
        </w:rPr>
        <w:t>级</w:t>
      </w:r>
      <w:r>
        <w:rPr>
          <w:rFonts w:hint="eastAsia"/>
          <w:szCs w:val="21"/>
        </w:rPr>
        <w:t xml:space="preserve">  </w:t>
      </w:r>
      <w:r>
        <w:rPr>
          <w:rFonts w:hint="eastAsia"/>
          <w:szCs w:val="21"/>
        </w:rPr>
        <w:t>学生人数：</w:t>
      </w:r>
      <w:r>
        <w:rPr>
          <w:rFonts w:hint="eastAsia"/>
          <w:szCs w:val="21"/>
        </w:rPr>
        <w:t xml:space="preserve">12  </w:t>
      </w:r>
      <w:r>
        <w:rPr>
          <w:rFonts w:hint="eastAsia"/>
          <w:szCs w:val="21"/>
        </w:rPr>
        <w:t>印题份数：</w:t>
      </w:r>
      <w:r>
        <w:rPr>
          <w:rFonts w:hint="eastAsia"/>
          <w:szCs w:val="21"/>
        </w:rPr>
        <w:t xml:space="preserve">    </w:t>
      </w:r>
      <w:r>
        <w:rPr>
          <w:rFonts w:hint="eastAsia"/>
          <w:szCs w:val="21"/>
        </w:rPr>
        <w:t>学号：</w:t>
      </w:r>
      <w:r>
        <w:rPr>
          <w:rFonts w:hint="eastAsia"/>
          <w:szCs w:val="21"/>
        </w:rPr>
        <w:t xml:space="preserve">             </w:t>
      </w:r>
      <w:r>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0215AC" w14:paraId="3AB7A18F" w14:textId="77777777">
        <w:trPr>
          <w:trHeight w:val="2632"/>
          <w:jc w:val="center"/>
        </w:trPr>
        <w:tc>
          <w:tcPr>
            <w:tcW w:w="9360" w:type="dxa"/>
          </w:tcPr>
          <w:p w14:paraId="3B5E1910" w14:textId="77777777" w:rsidR="000215AC" w:rsidRDefault="00000000">
            <w:pPr>
              <w:spacing w:line="440" w:lineRule="exact"/>
              <w:jc w:val="center"/>
              <w:rPr>
                <w:rFonts w:ascii="黑体" w:eastAsia="黑体"/>
                <w:b/>
                <w:sz w:val="28"/>
                <w:szCs w:val="28"/>
              </w:rPr>
            </w:pPr>
            <w:r>
              <w:rPr>
                <w:rFonts w:ascii="黑体" w:eastAsia="黑体" w:hint="eastAsia"/>
                <w:b/>
                <w:sz w:val="28"/>
                <w:szCs w:val="28"/>
              </w:rPr>
              <w:t>考 生 承 诺</w:t>
            </w:r>
          </w:p>
          <w:p w14:paraId="23F45301" w14:textId="77777777" w:rsidR="000215AC" w:rsidRDefault="00000000">
            <w:pPr>
              <w:spacing w:line="320" w:lineRule="exact"/>
              <w:ind w:firstLineChars="250" w:firstLine="525"/>
            </w:pPr>
            <w:r>
              <w:rPr>
                <w:rFonts w:hint="eastAsia"/>
              </w:rPr>
              <w:t>我已认真阅读并知晓《四川大学考场规则》和《四川大学本科学生考试违纪作弊处分规定（修订）》，郑重承诺：</w:t>
            </w:r>
          </w:p>
          <w:p w14:paraId="6F211F2F" w14:textId="77777777" w:rsidR="000215AC" w:rsidRDefault="00000000">
            <w:pPr>
              <w:spacing w:line="320" w:lineRule="exact"/>
              <w:ind w:firstLineChars="200" w:firstLine="420"/>
            </w:pPr>
            <w:r>
              <w:rPr>
                <w:rFonts w:hint="eastAsia"/>
              </w:rPr>
              <w:t>1</w:t>
            </w:r>
            <w:r>
              <w:rPr>
                <w:rFonts w:hint="eastAsia"/>
              </w:rPr>
              <w:t>、已按要求将考试禁止携带的文具用品或与考试有关的物品放置在指定地点；</w:t>
            </w:r>
          </w:p>
          <w:p w14:paraId="64B63566" w14:textId="77777777" w:rsidR="000215AC" w:rsidRDefault="00000000">
            <w:pPr>
              <w:spacing w:line="320" w:lineRule="exact"/>
              <w:ind w:firstLineChars="200" w:firstLine="420"/>
            </w:pPr>
            <w:r>
              <w:rPr>
                <w:rFonts w:hint="eastAsia"/>
              </w:rPr>
              <w:t>2</w:t>
            </w:r>
            <w:r>
              <w:rPr>
                <w:rFonts w:hint="eastAsia"/>
              </w:rPr>
              <w:t>、不带手机进入考场；</w:t>
            </w:r>
          </w:p>
          <w:p w14:paraId="3D2B767A" w14:textId="77777777" w:rsidR="000215AC" w:rsidRDefault="00000000">
            <w:pPr>
              <w:spacing w:line="320" w:lineRule="exact"/>
              <w:ind w:firstLineChars="200" w:firstLine="420"/>
            </w:pPr>
            <w:r>
              <w:rPr>
                <w:rFonts w:hint="eastAsia"/>
              </w:rPr>
              <w:t>3</w:t>
            </w:r>
            <w:r>
              <w:rPr>
                <w:rFonts w:hint="eastAsia"/>
              </w:rPr>
              <w:t>、考试期间遵守以上两项规定，若有违规行为，同意按照有关条款接受处理。</w:t>
            </w:r>
          </w:p>
          <w:p w14:paraId="476CF9CA" w14:textId="77777777" w:rsidR="000215AC" w:rsidRDefault="00000000">
            <w:pPr>
              <w:spacing w:line="440" w:lineRule="exact"/>
              <w:ind w:firstLineChars="2009" w:firstLine="4840"/>
              <w:rPr>
                <w:b/>
                <w:sz w:val="24"/>
              </w:rPr>
            </w:pPr>
            <w:r>
              <w:rPr>
                <w:rFonts w:hint="eastAsia"/>
                <w:b/>
                <w:sz w:val="24"/>
              </w:rPr>
              <w:t>考生签名：</w:t>
            </w:r>
          </w:p>
        </w:tc>
      </w:tr>
      <w:tr w:rsidR="000215AC" w14:paraId="46FAFC9B" w14:textId="77777777">
        <w:trPr>
          <w:trHeight w:val="90"/>
          <w:jc w:val="center"/>
        </w:trPr>
        <w:tc>
          <w:tcPr>
            <w:tcW w:w="9360" w:type="dxa"/>
          </w:tcPr>
          <w:p w14:paraId="31BDC95C" w14:textId="6974AC2A" w:rsidR="000215AC" w:rsidRDefault="00000000">
            <w:pPr>
              <w:spacing w:line="360" w:lineRule="auto"/>
              <w:rPr>
                <w:b/>
                <w:sz w:val="28"/>
              </w:rPr>
            </w:pPr>
            <w:r>
              <w:rPr>
                <w:rFonts w:hint="eastAsia"/>
                <w:b/>
                <w:sz w:val="28"/>
              </w:rPr>
              <w:t>Ⅰ</w:t>
            </w:r>
            <w:r>
              <w:rPr>
                <w:rFonts w:hint="eastAsia"/>
                <w:b/>
                <w:sz w:val="28"/>
              </w:rPr>
              <w:t xml:space="preserve">. </w:t>
            </w:r>
            <w:r w:rsidR="00E135DC" w:rsidRPr="00E135DC">
              <w:rPr>
                <w:b/>
                <w:sz w:val="28"/>
              </w:rPr>
              <w:t>Multiple Choice (3 points each, 30 points in total)</w:t>
            </w:r>
          </w:p>
          <w:p w14:paraId="31158EF7" w14:textId="3416A9F0" w:rsidR="0095208A" w:rsidRDefault="00000000" w:rsidP="0095208A">
            <w:pPr>
              <w:spacing w:line="360" w:lineRule="auto"/>
              <w:rPr>
                <w:sz w:val="24"/>
              </w:rPr>
            </w:pPr>
            <w:r>
              <w:rPr>
                <w:rFonts w:hint="eastAsia"/>
                <w:sz w:val="24"/>
              </w:rPr>
              <w:t xml:space="preserve">1. </w:t>
            </w:r>
            <w:r w:rsidR="0095208A" w:rsidRPr="0095208A">
              <w:rPr>
                <w:sz w:val="24"/>
              </w:rPr>
              <w:t>What are the values of the following expressions? 5 / 2, 5 == 5u, ( 5 &gt;&gt; 3 )</w:t>
            </w:r>
            <w:r w:rsidR="0095208A">
              <w:rPr>
                <w:rFonts w:hint="eastAsia"/>
                <w:sz w:val="24"/>
              </w:rPr>
              <w:t xml:space="preserve"> </w:t>
            </w:r>
            <w:r w:rsidR="0095208A" w:rsidRPr="0095208A">
              <w:rPr>
                <w:sz w:val="24"/>
              </w:rPr>
              <w:t xml:space="preserve"> </w:t>
            </w:r>
            <w:r w:rsidR="0095208A">
              <w:rPr>
                <w:rFonts w:hint="eastAsia"/>
                <w:b/>
                <w:bCs/>
                <w:sz w:val="24"/>
              </w:rPr>
              <w:t>（</w:t>
            </w:r>
            <w:r w:rsidR="0095208A">
              <w:rPr>
                <w:rFonts w:hint="eastAsia"/>
                <w:b/>
                <w:bCs/>
                <w:sz w:val="24"/>
              </w:rPr>
              <w:t xml:space="preserve">   </w:t>
            </w:r>
            <w:r w:rsidR="0095208A">
              <w:rPr>
                <w:rFonts w:hint="eastAsia"/>
                <w:b/>
                <w:bCs/>
                <w:sz w:val="24"/>
              </w:rPr>
              <w:t>）</w:t>
            </w:r>
          </w:p>
          <w:p w14:paraId="099A6CCF" w14:textId="08C25BE9" w:rsidR="000215AC" w:rsidRDefault="00000000" w:rsidP="0095208A">
            <w:pPr>
              <w:spacing w:line="360" w:lineRule="auto"/>
              <w:ind w:firstLineChars="200" w:firstLine="480"/>
              <w:rPr>
                <w:sz w:val="24"/>
              </w:rPr>
            </w:pPr>
            <w:r>
              <w:rPr>
                <w:rFonts w:hint="eastAsia"/>
                <w:sz w:val="24"/>
              </w:rPr>
              <w:t xml:space="preserve">A. </w:t>
            </w:r>
            <w:r w:rsidR="0095208A" w:rsidRPr="0095208A">
              <w:rPr>
                <w:sz w:val="24"/>
              </w:rPr>
              <w:t>2,true,1</w:t>
            </w:r>
          </w:p>
          <w:p w14:paraId="044CFFEB" w14:textId="463666C1" w:rsidR="000215AC" w:rsidRDefault="00000000">
            <w:pPr>
              <w:spacing w:line="360" w:lineRule="auto"/>
              <w:ind w:firstLineChars="200" w:firstLine="480"/>
              <w:rPr>
                <w:sz w:val="24"/>
              </w:rPr>
            </w:pPr>
            <w:r>
              <w:rPr>
                <w:rFonts w:hint="eastAsia"/>
                <w:sz w:val="24"/>
              </w:rPr>
              <w:t xml:space="preserve">B. </w:t>
            </w:r>
            <w:r w:rsidR="0095208A" w:rsidRPr="0095208A">
              <w:rPr>
                <w:sz w:val="24"/>
              </w:rPr>
              <w:t>2,true,0</w:t>
            </w:r>
          </w:p>
          <w:p w14:paraId="19028F20" w14:textId="79CDC5A7" w:rsidR="000215AC" w:rsidRDefault="00000000">
            <w:pPr>
              <w:spacing w:line="360" w:lineRule="auto"/>
              <w:ind w:firstLineChars="200" w:firstLine="480"/>
              <w:rPr>
                <w:sz w:val="24"/>
              </w:rPr>
            </w:pPr>
            <w:r>
              <w:rPr>
                <w:rFonts w:hint="eastAsia"/>
                <w:sz w:val="24"/>
              </w:rPr>
              <w:t xml:space="preserve">C. </w:t>
            </w:r>
            <w:r w:rsidR="0095208A" w:rsidRPr="0095208A">
              <w:rPr>
                <w:sz w:val="24"/>
              </w:rPr>
              <w:t>1,false,0</w:t>
            </w:r>
          </w:p>
          <w:p w14:paraId="12396D4F" w14:textId="726CDB84" w:rsidR="000215AC" w:rsidRDefault="00000000">
            <w:pPr>
              <w:spacing w:line="360" w:lineRule="auto"/>
              <w:ind w:firstLineChars="200" w:firstLine="480"/>
              <w:rPr>
                <w:sz w:val="24"/>
              </w:rPr>
            </w:pPr>
            <w:r>
              <w:rPr>
                <w:rFonts w:hint="eastAsia"/>
                <w:sz w:val="24"/>
              </w:rPr>
              <w:t xml:space="preserve">D. </w:t>
            </w:r>
            <w:r w:rsidR="0095208A" w:rsidRPr="0095208A">
              <w:rPr>
                <w:sz w:val="24"/>
              </w:rPr>
              <w:t>1,true,1</w:t>
            </w:r>
          </w:p>
          <w:p w14:paraId="60D2544B" w14:textId="3F75ADE2" w:rsidR="0095208A" w:rsidRDefault="00000000" w:rsidP="0095208A">
            <w:pPr>
              <w:spacing w:line="360" w:lineRule="auto"/>
              <w:rPr>
                <w:sz w:val="24"/>
              </w:rPr>
            </w:pPr>
            <w:r>
              <w:rPr>
                <w:rFonts w:hint="eastAsia"/>
                <w:sz w:val="24"/>
              </w:rPr>
              <w:t xml:space="preserve">2. </w:t>
            </w:r>
            <w:r w:rsidR="0095208A" w:rsidRPr="0095208A">
              <w:rPr>
                <w:sz w:val="24"/>
              </w:rPr>
              <w:t>Which keyword can define a function or a variable in a class that can be shared between all objects</w:t>
            </w:r>
            <w:r w:rsidR="0095208A">
              <w:rPr>
                <w:rFonts w:hint="eastAsia"/>
                <w:sz w:val="24"/>
              </w:rPr>
              <w:t xml:space="preserve"> </w:t>
            </w:r>
            <w:r w:rsidR="0095208A" w:rsidRPr="0095208A">
              <w:rPr>
                <w:sz w:val="24"/>
              </w:rPr>
              <w:t>of this class?</w:t>
            </w:r>
            <w:r>
              <w:rPr>
                <w:rFonts w:hint="eastAsia"/>
                <w:b/>
                <w:bCs/>
                <w:sz w:val="24"/>
              </w:rPr>
              <w:t>（</w:t>
            </w:r>
            <w:r>
              <w:rPr>
                <w:rFonts w:hint="eastAsia"/>
                <w:b/>
                <w:bCs/>
                <w:sz w:val="24"/>
              </w:rPr>
              <w:t xml:space="preserve">   </w:t>
            </w:r>
            <w:r>
              <w:rPr>
                <w:rFonts w:hint="eastAsia"/>
                <w:b/>
                <w:bCs/>
                <w:sz w:val="24"/>
              </w:rPr>
              <w:t>）</w:t>
            </w:r>
            <w:r w:rsidR="0095208A" w:rsidRPr="0095208A">
              <w:rPr>
                <w:sz w:val="24"/>
              </w:rPr>
              <w:t xml:space="preserve"> </w:t>
            </w:r>
          </w:p>
          <w:p w14:paraId="1FF7DC4A" w14:textId="5B003F7C" w:rsidR="000215AC" w:rsidRDefault="00000000">
            <w:pPr>
              <w:spacing w:line="360" w:lineRule="auto"/>
              <w:ind w:firstLineChars="200" w:firstLine="480"/>
              <w:rPr>
                <w:sz w:val="24"/>
              </w:rPr>
            </w:pPr>
            <w:r>
              <w:rPr>
                <w:rFonts w:hint="eastAsia"/>
                <w:sz w:val="24"/>
              </w:rPr>
              <w:t xml:space="preserve">A. </w:t>
            </w:r>
            <w:r w:rsidR="0095208A" w:rsidRPr="0095208A">
              <w:rPr>
                <w:sz w:val="24"/>
              </w:rPr>
              <w:t>const</w:t>
            </w:r>
          </w:p>
          <w:p w14:paraId="02CAB923" w14:textId="44468EAD" w:rsidR="000215AC" w:rsidRDefault="00000000">
            <w:pPr>
              <w:spacing w:line="360" w:lineRule="auto"/>
              <w:ind w:firstLineChars="200" w:firstLine="480"/>
              <w:rPr>
                <w:sz w:val="24"/>
              </w:rPr>
            </w:pPr>
            <w:r>
              <w:rPr>
                <w:rFonts w:hint="eastAsia"/>
                <w:sz w:val="24"/>
              </w:rPr>
              <w:t xml:space="preserve">B. </w:t>
            </w:r>
            <w:r w:rsidR="0095208A" w:rsidRPr="0095208A">
              <w:rPr>
                <w:sz w:val="24"/>
              </w:rPr>
              <w:t>static</w:t>
            </w:r>
          </w:p>
          <w:p w14:paraId="5E381AC2" w14:textId="77777777" w:rsidR="0095208A" w:rsidRPr="0095208A" w:rsidRDefault="00000000" w:rsidP="0095208A">
            <w:pPr>
              <w:spacing w:line="360" w:lineRule="auto"/>
              <w:ind w:firstLineChars="200" w:firstLine="480"/>
              <w:rPr>
                <w:sz w:val="24"/>
              </w:rPr>
            </w:pPr>
            <w:r>
              <w:rPr>
                <w:rFonts w:hint="eastAsia"/>
                <w:sz w:val="24"/>
              </w:rPr>
              <w:t xml:space="preserve">C. </w:t>
            </w:r>
            <w:r w:rsidR="0095208A" w:rsidRPr="0095208A">
              <w:rPr>
                <w:sz w:val="24"/>
              </w:rPr>
              <w:t>template</w:t>
            </w:r>
          </w:p>
          <w:p w14:paraId="7A70F510" w14:textId="0CEE5723" w:rsidR="000215AC" w:rsidRDefault="00000000" w:rsidP="0095208A">
            <w:pPr>
              <w:spacing w:line="360" w:lineRule="auto"/>
              <w:ind w:firstLineChars="200" w:firstLine="480"/>
              <w:rPr>
                <w:sz w:val="24"/>
              </w:rPr>
            </w:pPr>
            <w:r>
              <w:rPr>
                <w:rFonts w:hint="eastAsia"/>
                <w:sz w:val="24"/>
              </w:rPr>
              <w:t xml:space="preserve">D. </w:t>
            </w:r>
            <w:r w:rsidR="0095208A" w:rsidRPr="0095208A">
              <w:rPr>
                <w:sz w:val="24"/>
              </w:rPr>
              <w:t>virtua</w:t>
            </w:r>
            <w:r w:rsidR="0095208A">
              <w:rPr>
                <w:rFonts w:hint="eastAsia"/>
                <w:sz w:val="24"/>
              </w:rPr>
              <w:t>l</w:t>
            </w:r>
          </w:p>
          <w:p w14:paraId="1591C8B2" w14:textId="524BF43D" w:rsidR="002854E6" w:rsidRDefault="00000000" w:rsidP="002854E6">
            <w:pPr>
              <w:spacing w:line="360" w:lineRule="auto"/>
              <w:rPr>
                <w:sz w:val="24"/>
              </w:rPr>
            </w:pPr>
            <w:r>
              <w:rPr>
                <w:rFonts w:hint="eastAsia"/>
                <w:sz w:val="24"/>
              </w:rPr>
              <w:t>3</w:t>
            </w:r>
            <w:r>
              <w:rPr>
                <w:sz w:val="24"/>
              </w:rPr>
              <w:t xml:space="preserve">. </w:t>
            </w:r>
            <w:r w:rsidR="002854E6" w:rsidRPr="002854E6">
              <w:rPr>
                <w:sz w:val="24"/>
              </w:rPr>
              <w:t>What type of variable can create an alias of another variable?</w:t>
            </w:r>
            <w:r w:rsidR="002854E6" w:rsidRPr="002854E6">
              <w:rPr>
                <w:rFonts w:hint="eastAsia"/>
                <w:sz w:val="24"/>
              </w:rPr>
              <w:t xml:space="preserve"> </w:t>
            </w:r>
            <w:r>
              <w:rPr>
                <w:rFonts w:hint="eastAsia"/>
                <w:sz w:val="24"/>
              </w:rPr>
              <w:t>(</w:t>
            </w:r>
            <w:r>
              <w:rPr>
                <w:sz w:val="24"/>
              </w:rPr>
              <w:t xml:space="preserve">  ) </w:t>
            </w:r>
          </w:p>
          <w:p w14:paraId="2D69E9D6" w14:textId="77777777" w:rsidR="002854E6" w:rsidRPr="002854E6" w:rsidRDefault="00000000" w:rsidP="002854E6">
            <w:pPr>
              <w:spacing w:line="360" w:lineRule="auto"/>
              <w:ind w:firstLineChars="200" w:firstLine="480"/>
              <w:rPr>
                <w:sz w:val="24"/>
              </w:rPr>
            </w:pPr>
            <w:r>
              <w:rPr>
                <w:rFonts w:hint="eastAsia"/>
                <w:sz w:val="24"/>
              </w:rPr>
              <w:t>A.</w:t>
            </w:r>
            <w:r>
              <w:rPr>
                <w:sz w:val="24"/>
              </w:rPr>
              <w:t xml:space="preserve"> </w:t>
            </w:r>
            <w:r w:rsidR="002854E6" w:rsidRPr="002854E6">
              <w:rPr>
                <w:sz w:val="24"/>
              </w:rPr>
              <w:t>Reference variable</w:t>
            </w:r>
          </w:p>
          <w:p w14:paraId="1075E4B2" w14:textId="77777777" w:rsidR="002854E6" w:rsidRPr="002854E6" w:rsidRDefault="00000000" w:rsidP="002854E6">
            <w:pPr>
              <w:spacing w:line="360" w:lineRule="auto"/>
              <w:ind w:firstLineChars="200" w:firstLine="480"/>
              <w:rPr>
                <w:sz w:val="24"/>
              </w:rPr>
            </w:pPr>
            <w:r>
              <w:rPr>
                <w:sz w:val="24"/>
              </w:rPr>
              <w:t xml:space="preserve">B. </w:t>
            </w:r>
            <w:r w:rsidR="002854E6" w:rsidRPr="002854E6">
              <w:rPr>
                <w:sz w:val="24"/>
              </w:rPr>
              <w:t>Pointer variable</w:t>
            </w:r>
          </w:p>
          <w:p w14:paraId="00CA2A54" w14:textId="77777777" w:rsidR="002854E6" w:rsidRPr="002854E6" w:rsidRDefault="00000000" w:rsidP="002854E6">
            <w:pPr>
              <w:spacing w:line="360" w:lineRule="auto"/>
              <w:ind w:firstLineChars="200" w:firstLine="480"/>
              <w:rPr>
                <w:sz w:val="24"/>
              </w:rPr>
            </w:pPr>
            <w:r>
              <w:rPr>
                <w:sz w:val="24"/>
              </w:rPr>
              <w:t xml:space="preserve">C. </w:t>
            </w:r>
            <w:r w:rsidR="002854E6" w:rsidRPr="002854E6">
              <w:rPr>
                <w:sz w:val="24"/>
              </w:rPr>
              <w:t>Auto variable</w:t>
            </w:r>
          </w:p>
          <w:p w14:paraId="3E70B68D" w14:textId="05180BCE" w:rsidR="00483A41" w:rsidRDefault="00000000" w:rsidP="00483A41">
            <w:pPr>
              <w:spacing w:line="360" w:lineRule="auto"/>
              <w:ind w:firstLineChars="200" w:firstLine="480"/>
              <w:rPr>
                <w:sz w:val="24"/>
              </w:rPr>
            </w:pPr>
            <w:r>
              <w:rPr>
                <w:sz w:val="24"/>
              </w:rPr>
              <w:t xml:space="preserve">D. </w:t>
            </w:r>
            <w:r w:rsidR="002854E6" w:rsidRPr="002854E6">
              <w:rPr>
                <w:sz w:val="24"/>
              </w:rPr>
              <w:t>Const variable</w:t>
            </w:r>
          </w:p>
          <w:p w14:paraId="1B708715" w14:textId="78C4DCF1" w:rsidR="000215AC" w:rsidRPr="00483A41" w:rsidRDefault="000215AC" w:rsidP="002854E6">
            <w:pPr>
              <w:spacing w:line="360" w:lineRule="auto"/>
              <w:rPr>
                <w:sz w:val="24"/>
              </w:rPr>
            </w:pPr>
          </w:p>
        </w:tc>
      </w:tr>
    </w:tbl>
    <w:p w14:paraId="5E4FD752" w14:textId="7C31995C" w:rsidR="000215AC" w:rsidRDefault="000215AC" w:rsidP="002A5B14">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0215AC" w14:paraId="550E577B" w14:textId="77777777" w:rsidTr="00875EC8">
        <w:trPr>
          <w:trHeight w:val="10196"/>
          <w:jc w:val="center"/>
        </w:trPr>
        <w:tc>
          <w:tcPr>
            <w:tcW w:w="9360" w:type="dxa"/>
          </w:tcPr>
          <w:p w14:paraId="139C7F3E" w14:textId="75CA2737" w:rsidR="00483A41" w:rsidRDefault="00483A41" w:rsidP="00483A41">
            <w:pPr>
              <w:spacing w:line="360" w:lineRule="auto"/>
              <w:rPr>
                <w:sz w:val="24"/>
              </w:rPr>
            </w:pPr>
            <w:r>
              <w:rPr>
                <w:rFonts w:hint="eastAsia"/>
                <w:sz w:val="24"/>
              </w:rPr>
              <w:lastRenderedPageBreak/>
              <w:t>4.</w:t>
            </w:r>
            <w:r>
              <w:rPr>
                <w:sz w:val="24"/>
              </w:rPr>
              <w:t xml:space="preserve"> </w:t>
            </w:r>
            <w:r w:rsidRPr="002424C6">
              <w:rPr>
                <w:sz w:val="24"/>
              </w:rPr>
              <w:t>std::cout is</w:t>
            </w:r>
            <w:r>
              <w:rPr>
                <w:rFonts w:hint="eastAsia"/>
                <w:b/>
                <w:bCs/>
                <w:sz w:val="24"/>
              </w:rPr>
              <w:t>（</w:t>
            </w:r>
            <w:r>
              <w:rPr>
                <w:rFonts w:hint="eastAsia"/>
                <w:b/>
                <w:bCs/>
                <w:sz w:val="24"/>
              </w:rPr>
              <w:t xml:space="preserve">   </w:t>
            </w:r>
            <w:r>
              <w:rPr>
                <w:rFonts w:hint="eastAsia"/>
                <w:b/>
                <w:bCs/>
                <w:sz w:val="24"/>
              </w:rPr>
              <w:t>）</w:t>
            </w:r>
          </w:p>
          <w:p w14:paraId="38043A6F" w14:textId="335D0BDA" w:rsidR="000215AC" w:rsidRDefault="00000000">
            <w:pPr>
              <w:spacing w:line="360" w:lineRule="auto"/>
              <w:ind w:firstLineChars="200" w:firstLine="480"/>
              <w:rPr>
                <w:sz w:val="24"/>
              </w:rPr>
            </w:pPr>
            <w:r>
              <w:rPr>
                <w:rFonts w:hint="eastAsia"/>
                <w:sz w:val="24"/>
              </w:rPr>
              <w:t>A.</w:t>
            </w:r>
            <w:r w:rsidR="003D2D1D">
              <w:t xml:space="preserve"> </w:t>
            </w:r>
            <w:r w:rsidR="003D2D1D" w:rsidRPr="003D2D1D">
              <w:rPr>
                <w:sz w:val="24"/>
              </w:rPr>
              <w:t>a type or class</w:t>
            </w:r>
            <w:r>
              <w:rPr>
                <w:rFonts w:hint="eastAsia"/>
                <w:sz w:val="24"/>
              </w:rPr>
              <w:t xml:space="preserve"> </w:t>
            </w:r>
          </w:p>
          <w:p w14:paraId="15427F68" w14:textId="38309447" w:rsidR="000215AC" w:rsidRDefault="00000000">
            <w:pPr>
              <w:spacing w:line="360" w:lineRule="auto"/>
              <w:ind w:firstLineChars="200" w:firstLine="480"/>
              <w:rPr>
                <w:sz w:val="24"/>
              </w:rPr>
            </w:pPr>
            <w:r>
              <w:rPr>
                <w:rFonts w:hint="eastAsia"/>
                <w:sz w:val="24"/>
              </w:rPr>
              <w:t xml:space="preserve">B. </w:t>
            </w:r>
            <w:r w:rsidR="003D2D1D">
              <w:rPr>
                <w:rFonts w:hint="eastAsia"/>
                <w:sz w:val="24"/>
              </w:rPr>
              <w:t>a</w:t>
            </w:r>
            <w:r w:rsidR="003D2D1D">
              <w:rPr>
                <w:sz w:val="24"/>
              </w:rPr>
              <w:t xml:space="preserve"> function</w:t>
            </w:r>
          </w:p>
          <w:p w14:paraId="331E6C68" w14:textId="7525EDFB" w:rsidR="000215AC" w:rsidRDefault="00000000">
            <w:pPr>
              <w:spacing w:line="360" w:lineRule="auto"/>
              <w:ind w:firstLineChars="200" w:firstLine="480"/>
              <w:rPr>
                <w:sz w:val="24"/>
              </w:rPr>
            </w:pPr>
            <w:r>
              <w:rPr>
                <w:rFonts w:hint="eastAsia"/>
                <w:sz w:val="24"/>
              </w:rPr>
              <w:t xml:space="preserve">C. </w:t>
            </w:r>
            <w:r w:rsidR="003D2D1D">
              <w:rPr>
                <w:sz w:val="24"/>
              </w:rPr>
              <w:t>a macro</w:t>
            </w:r>
          </w:p>
          <w:p w14:paraId="3131B164" w14:textId="0B8D7586" w:rsidR="000215AC" w:rsidRDefault="00000000">
            <w:pPr>
              <w:spacing w:line="360" w:lineRule="auto"/>
              <w:ind w:firstLineChars="200" w:firstLine="480"/>
              <w:rPr>
                <w:sz w:val="24"/>
              </w:rPr>
            </w:pPr>
            <w:r>
              <w:rPr>
                <w:rFonts w:hint="eastAsia"/>
                <w:sz w:val="24"/>
              </w:rPr>
              <w:t xml:space="preserve">D. </w:t>
            </w:r>
            <w:r w:rsidR="003D2D1D">
              <w:rPr>
                <w:sz w:val="24"/>
              </w:rPr>
              <w:t>an instance of a class</w:t>
            </w:r>
          </w:p>
          <w:p w14:paraId="0BF9E288" w14:textId="3DD66226" w:rsidR="00AE0D61" w:rsidRDefault="00AE0D61" w:rsidP="00AE0D61">
            <w:pPr>
              <w:spacing w:line="360" w:lineRule="auto"/>
              <w:rPr>
                <w:sz w:val="24"/>
              </w:rPr>
            </w:pPr>
            <w:r>
              <w:rPr>
                <w:rFonts w:hint="eastAsia"/>
                <w:sz w:val="24"/>
              </w:rPr>
              <w:t>5</w:t>
            </w:r>
            <w:r>
              <w:rPr>
                <w:sz w:val="24"/>
              </w:rPr>
              <w:t xml:space="preserve">. </w:t>
            </w:r>
            <w:r w:rsidRPr="00AE0D61">
              <w:rPr>
                <w:sz w:val="24"/>
              </w:rPr>
              <w:t>Which of the following allows a type to be a parameter of a method, class, or interface in C++?</w:t>
            </w:r>
          </w:p>
          <w:p w14:paraId="2AB84FAB" w14:textId="220D4592" w:rsidR="00AE0D61" w:rsidRDefault="00AE0D61" w:rsidP="00AE0D61">
            <w:pPr>
              <w:spacing w:line="360" w:lineRule="auto"/>
              <w:ind w:firstLineChars="200" w:firstLine="480"/>
              <w:rPr>
                <w:sz w:val="24"/>
              </w:rPr>
            </w:pPr>
            <w:r>
              <w:rPr>
                <w:rFonts w:hint="eastAsia"/>
                <w:sz w:val="24"/>
              </w:rPr>
              <w:t xml:space="preserve">A. </w:t>
            </w:r>
            <w:r>
              <w:rPr>
                <w:sz w:val="24"/>
              </w:rPr>
              <w:t>Template</w:t>
            </w:r>
          </w:p>
          <w:p w14:paraId="289B5E7B" w14:textId="3D26A9C2" w:rsidR="00AE0D61" w:rsidRDefault="00AE0D61" w:rsidP="00AE0D61">
            <w:pPr>
              <w:spacing w:line="360" w:lineRule="auto"/>
              <w:ind w:firstLineChars="200" w:firstLine="480"/>
              <w:rPr>
                <w:sz w:val="24"/>
              </w:rPr>
            </w:pPr>
            <w:r>
              <w:rPr>
                <w:rFonts w:hint="eastAsia"/>
                <w:sz w:val="24"/>
              </w:rPr>
              <w:t>B</w:t>
            </w:r>
            <w:r>
              <w:rPr>
                <w:sz w:val="24"/>
              </w:rPr>
              <w:t>. Hierarchy</w:t>
            </w:r>
          </w:p>
          <w:p w14:paraId="3562BAEB" w14:textId="4E910113" w:rsidR="00AE0D61" w:rsidRDefault="00AE0D61" w:rsidP="00AE0D61">
            <w:pPr>
              <w:spacing w:line="360" w:lineRule="auto"/>
              <w:ind w:firstLineChars="200" w:firstLine="480"/>
              <w:rPr>
                <w:sz w:val="24"/>
              </w:rPr>
            </w:pPr>
            <w:r>
              <w:rPr>
                <w:rFonts w:hint="eastAsia"/>
                <w:sz w:val="24"/>
              </w:rPr>
              <w:t>C</w:t>
            </w:r>
            <w:r>
              <w:rPr>
                <w:sz w:val="24"/>
              </w:rPr>
              <w:t>. Polymorphism</w:t>
            </w:r>
          </w:p>
          <w:p w14:paraId="7188B57B" w14:textId="497BA33D" w:rsidR="00AE0D61" w:rsidRPr="00AE0D61" w:rsidRDefault="00AE0D61" w:rsidP="00AE0D61">
            <w:pPr>
              <w:spacing w:line="360" w:lineRule="auto"/>
              <w:ind w:firstLineChars="200" w:firstLine="480"/>
              <w:rPr>
                <w:sz w:val="24"/>
              </w:rPr>
            </w:pPr>
            <w:r>
              <w:rPr>
                <w:rFonts w:hint="eastAsia"/>
                <w:sz w:val="24"/>
              </w:rPr>
              <w:t>D</w:t>
            </w:r>
            <w:r>
              <w:rPr>
                <w:sz w:val="24"/>
              </w:rPr>
              <w:t>. Overloading</w:t>
            </w:r>
          </w:p>
          <w:p w14:paraId="70DD6F4D" w14:textId="3198A072" w:rsidR="003D2D1D" w:rsidRDefault="00AE0D61" w:rsidP="003D2D1D">
            <w:pPr>
              <w:spacing w:line="360" w:lineRule="auto"/>
              <w:rPr>
                <w:sz w:val="24"/>
              </w:rPr>
            </w:pPr>
            <w:r>
              <w:rPr>
                <w:sz w:val="24"/>
              </w:rPr>
              <w:t>6</w:t>
            </w:r>
            <w:r>
              <w:rPr>
                <w:rFonts w:hint="eastAsia"/>
                <w:sz w:val="24"/>
              </w:rPr>
              <w:t>.</w:t>
            </w:r>
            <w:r w:rsidR="003D2D1D">
              <w:rPr>
                <w:sz w:val="24"/>
              </w:rPr>
              <w:t xml:space="preserve"> </w:t>
            </w:r>
            <w:r w:rsidRPr="00AE0D61">
              <w:rPr>
                <w:sz w:val="24"/>
              </w:rPr>
              <w:t>What will the program do when we use ‘new‘ to allocate a memory for a class?</w:t>
            </w:r>
            <w:r>
              <w:rPr>
                <w:rFonts w:hint="eastAsia"/>
                <w:sz w:val="24"/>
              </w:rPr>
              <w:t xml:space="preserve"> </w:t>
            </w:r>
            <w:r>
              <w:rPr>
                <w:rFonts w:hint="eastAsia"/>
                <w:b/>
                <w:bCs/>
                <w:sz w:val="24"/>
              </w:rPr>
              <w:t>（</w:t>
            </w:r>
            <w:r>
              <w:rPr>
                <w:rFonts w:hint="eastAsia"/>
                <w:b/>
                <w:bCs/>
                <w:sz w:val="24"/>
              </w:rPr>
              <w:t xml:space="preserve">   </w:t>
            </w:r>
            <w:r>
              <w:rPr>
                <w:rFonts w:hint="eastAsia"/>
                <w:b/>
                <w:bCs/>
                <w:sz w:val="24"/>
              </w:rPr>
              <w:t>）</w:t>
            </w:r>
            <w:r w:rsidR="003D2D1D" w:rsidRPr="003D2D1D">
              <w:rPr>
                <w:sz w:val="24"/>
              </w:rPr>
              <w:t xml:space="preserve"> </w:t>
            </w:r>
          </w:p>
          <w:p w14:paraId="7357894B" w14:textId="6B7C5AA4" w:rsidR="000215AC" w:rsidRPr="003D2D1D" w:rsidRDefault="00000000" w:rsidP="003D2D1D">
            <w:pPr>
              <w:spacing w:line="360" w:lineRule="auto"/>
              <w:ind w:firstLineChars="200" w:firstLine="480"/>
              <w:rPr>
                <w:sz w:val="24"/>
              </w:rPr>
            </w:pPr>
            <w:r>
              <w:rPr>
                <w:rFonts w:hint="eastAsia"/>
                <w:sz w:val="24"/>
              </w:rPr>
              <w:t xml:space="preserve">A. </w:t>
            </w:r>
            <w:r w:rsidR="00AE0D61" w:rsidRPr="00AE0D61">
              <w:rPr>
                <w:sz w:val="24"/>
              </w:rPr>
              <w:t>Allocate the memory and call the constructor.</w:t>
            </w:r>
          </w:p>
          <w:p w14:paraId="003AED53" w14:textId="3E40E222" w:rsidR="000215AC" w:rsidRPr="003D2D1D" w:rsidRDefault="00000000" w:rsidP="003D2D1D">
            <w:pPr>
              <w:spacing w:line="360" w:lineRule="auto"/>
              <w:ind w:firstLineChars="200" w:firstLine="480"/>
              <w:rPr>
                <w:sz w:val="24"/>
              </w:rPr>
            </w:pPr>
            <w:r>
              <w:rPr>
                <w:rFonts w:hint="eastAsia"/>
                <w:sz w:val="24"/>
              </w:rPr>
              <w:t xml:space="preserve">B. </w:t>
            </w:r>
            <w:r w:rsidR="00AE0D61" w:rsidRPr="00AE0D61">
              <w:rPr>
                <w:sz w:val="24"/>
              </w:rPr>
              <w:t>Allocate the memory and call the destructor.</w:t>
            </w:r>
          </w:p>
          <w:p w14:paraId="6FAF2BFE" w14:textId="1E9176DB" w:rsidR="000215AC" w:rsidRDefault="00000000">
            <w:pPr>
              <w:spacing w:line="360" w:lineRule="auto"/>
              <w:ind w:firstLineChars="200" w:firstLine="480"/>
              <w:rPr>
                <w:sz w:val="24"/>
              </w:rPr>
            </w:pPr>
            <w:r>
              <w:rPr>
                <w:rFonts w:hint="eastAsia"/>
                <w:sz w:val="24"/>
              </w:rPr>
              <w:t xml:space="preserve">C. </w:t>
            </w:r>
            <w:r w:rsidR="00AE0D61" w:rsidRPr="00AE0D61">
              <w:rPr>
                <w:sz w:val="24"/>
              </w:rPr>
              <w:t>Allocate the memory and call the non-special member function.</w:t>
            </w:r>
          </w:p>
          <w:p w14:paraId="2E379AE0" w14:textId="6346CA97" w:rsidR="000215AC" w:rsidRPr="003D2D1D" w:rsidRDefault="00000000" w:rsidP="003D2D1D">
            <w:pPr>
              <w:spacing w:line="360" w:lineRule="auto"/>
              <w:ind w:firstLineChars="200" w:firstLine="480"/>
              <w:rPr>
                <w:sz w:val="24"/>
              </w:rPr>
            </w:pPr>
            <w:r>
              <w:rPr>
                <w:rFonts w:hint="eastAsia"/>
                <w:sz w:val="24"/>
              </w:rPr>
              <w:t xml:space="preserve">D. </w:t>
            </w:r>
            <w:r w:rsidR="00AE0D61" w:rsidRPr="00AE0D61">
              <w:rPr>
                <w:sz w:val="24"/>
              </w:rPr>
              <w:t>Allocate the memory and do nothing after that.</w:t>
            </w:r>
          </w:p>
          <w:p w14:paraId="263D3EF2" w14:textId="0F0296C9" w:rsidR="000215AC" w:rsidRDefault="00AE0D61">
            <w:pPr>
              <w:spacing w:line="360" w:lineRule="auto"/>
              <w:rPr>
                <w:sz w:val="24"/>
              </w:rPr>
            </w:pPr>
            <w:r>
              <w:rPr>
                <w:sz w:val="24"/>
              </w:rPr>
              <w:t xml:space="preserve">7. </w:t>
            </w:r>
            <w:r w:rsidRPr="00AE0D61">
              <w:rPr>
                <w:sz w:val="24"/>
              </w:rPr>
              <w:t>The iterators for std::list,std::vector are:</w:t>
            </w:r>
            <w:r>
              <w:rPr>
                <w:sz w:val="24"/>
              </w:rPr>
              <w:t xml:space="preserve"> </w:t>
            </w:r>
            <w:r>
              <w:rPr>
                <w:b/>
                <w:bCs/>
                <w:sz w:val="24"/>
              </w:rPr>
              <w:t xml:space="preserve">( </w:t>
            </w:r>
            <w:r>
              <w:rPr>
                <w:rFonts w:hint="eastAsia"/>
                <w:b/>
                <w:bCs/>
                <w:sz w:val="24"/>
              </w:rPr>
              <w:t xml:space="preserve">  </w:t>
            </w:r>
            <w:r>
              <w:rPr>
                <w:b/>
                <w:bCs/>
                <w:sz w:val="24"/>
              </w:rPr>
              <w:t xml:space="preserve"> )</w:t>
            </w:r>
          </w:p>
          <w:p w14:paraId="16A48CE7" w14:textId="6AE12BBF" w:rsidR="000215AC" w:rsidRDefault="00000000">
            <w:pPr>
              <w:spacing w:line="360" w:lineRule="auto"/>
              <w:ind w:firstLineChars="200" w:firstLine="480"/>
              <w:rPr>
                <w:sz w:val="24"/>
              </w:rPr>
            </w:pPr>
            <w:r>
              <w:rPr>
                <w:sz w:val="24"/>
              </w:rPr>
              <w:t xml:space="preserve">A. </w:t>
            </w:r>
            <w:r w:rsidR="00AE0D61" w:rsidRPr="00AE0D61">
              <w:rPr>
                <w:sz w:val="24"/>
              </w:rPr>
              <w:t>bidirectional, bidrectional</w:t>
            </w:r>
          </w:p>
          <w:p w14:paraId="41BE3C3B" w14:textId="61FB23F3" w:rsidR="000215AC" w:rsidRDefault="00000000">
            <w:pPr>
              <w:spacing w:line="360" w:lineRule="auto"/>
              <w:ind w:firstLineChars="200" w:firstLine="480"/>
              <w:rPr>
                <w:sz w:val="24"/>
              </w:rPr>
            </w:pPr>
            <w:r>
              <w:rPr>
                <w:sz w:val="24"/>
              </w:rPr>
              <w:t xml:space="preserve">B. </w:t>
            </w:r>
            <w:r w:rsidR="00AE0D61" w:rsidRPr="00AE0D61">
              <w:rPr>
                <w:sz w:val="24"/>
              </w:rPr>
              <w:t>bidirectional, random-access</w:t>
            </w:r>
          </w:p>
          <w:p w14:paraId="3A1973C2" w14:textId="1208927C" w:rsidR="000215AC" w:rsidRDefault="00000000">
            <w:pPr>
              <w:spacing w:line="360" w:lineRule="auto"/>
              <w:ind w:firstLineChars="200" w:firstLine="480"/>
              <w:rPr>
                <w:sz w:val="24"/>
              </w:rPr>
            </w:pPr>
            <w:r>
              <w:rPr>
                <w:sz w:val="24"/>
              </w:rPr>
              <w:t xml:space="preserve">C. </w:t>
            </w:r>
            <w:r w:rsidR="00AE0D61" w:rsidRPr="00AE0D61">
              <w:rPr>
                <w:sz w:val="24"/>
              </w:rPr>
              <w:t>random-access, bidirectional</w:t>
            </w:r>
          </w:p>
          <w:p w14:paraId="7D7AA886" w14:textId="3B2B59F5" w:rsidR="000215AC" w:rsidRDefault="00000000">
            <w:pPr>
              <w:spacing w:line="360" w:lineRule="auto"/>
              <w:ind w:firstLineChars="200" w:firstLine="480"/>
              <w:rPr>
                <w:color w:val="FF0000"/>
                <w:sz w:val="24"/>
              </w:rPr>
            </w:pPr>
            <w:r>
              <w:rPr>
                <w:sz w:val="24"/>
              </w:rPr>
              <w:t xml:space="preserve">D. </w:t>
            </w:r>
            <w:r w:rsidR="00AE0D61" w:rsidRPr="00AE0D61">
              <w:rPr>
                <w:sz w:val="24"/>
              </w:rPr>
              <w:t>random-access, random-access</w:t>
            </w:r>
          </w:p>
          <w:p w14:paraId="47CAA1E3" w14:textId="5EEF8941" w:rsidR="00AE0D61" w:rsidRPr="00AE0D61" w:rsidRDefault="00AE0D61" w:rsidP="00AE0D61">
            <w:pPr>
              <w:spacing w:line="360" w:lineRule="auto"/>
              <w:rPr>
                <w:sz w:val="24"/>
              </w:rPr>
            </w:pPr>
            <w:r>
              <w:rPr>
                <w:sz w:val="24"/>
              </w:rPr>
              <w:t>8</w:t>
            </w:r>
            <w:r>
              <w:rPr>
                <w:rFonts w:hint="eastAsia"/>
                <w:sz w:val="24"/>
              </w:rPr>
              <w:t>.</w:t>
            </w:r>
            <w:r>
              <w:t xml:space="preserve"> </w:t>
            </w:r>
            <w:r w:rsidRPr="00AE0D61">
              <w:rPr>
                <w:sz w:val="24"/>
              </w:rPr>
              <w:t>The expression std::vector&lt;int&gt; vec( 3 ) creates a container that contains three 0s. What</w:t>
            </w:r>
          </w:p>
          <w:p w14:paraId="65A00EB8" w14:textId="43B152E9" w:rsidR="000215AC" w:rsidRDefault="00AE0D61" w:rsidP="00AE0D61">
            <w:pPr>
              <w:spacing w:line="360" w:lineRule="auto"/>
              <w:rPr>
                <w:sz w:val="24"/>
              </w:rPr>
            </w:pPr>
            <w:r w:rsidRPr="00AE0D61">
              <w:rPr>
                <w:sz w:val="24"/>
              </w:rPr>
              <w:t>type of constructor does this expression call?</w:t>
            </w:r>
            <w:r>
              <w:rPr>
                <w:rFonts w:hint="eastAsia"/>
                <w:b/>
                <w:bCs/>
                <w:sz w:val="24"/>
              </w:rPr>
              <w:t>（</w:t>
            </w:r>
            <w:r>
              <w:rPr>
                <w:rFonts w:hint="eastAsia"/>
                <w:b/>
                <w:bCs/>
                <w:sz w:val="24"/>
              </w:rPr>
              <w:t xml:space="preserve">   </w:t>
            </w:r>
            <w:r>
              <w:rPr>
                <w:rFonts w:hint="eastAsia"/>
                <w:b/>
                <w:bCs/>
                <w:sz w:val="24"/>
              </w:rPr>
              <w:t>）</w:t>
            </w:r>
          </w:p>
          <w:p w14:paraId="6F9033BC" w14:textId="3022483A" w:rsidR="00AE0D61" w:rsidRDefault="00000000">
            <w:pPr>
              <w:spacing w:line="360" w:lineRule="auto"/>
              <w:ind w:firstLineChars="200" w:firstLine="480"/>
              <w:rPr>
                <w:sz w:val="24"/>
              </w:rPr>
            </w:pPr>
            <w:r>
              <w:rPr>
                <w:rFonts w:hint="eastAsia"/>
                <w:sz w:val="24"/>
              </w:rPr>
              <w:t>A</w:t>
            </w:r>
            <w:r>
              <w:rPr>
                <w:sz w:val="24"/>
              </w:rPr>
              <w:t xml:space="preserve">. </w:t>
            </w:r>
            <w:r w:rsidR="00AE0D61" w:rsidRPr="00AE0D61">
              <w:rPr>
                <w:sz w:val="24"/>
              </w:rPr>
              <w:t>Copy Constructor or Copy Assignment Operator</w:t>
            </w:r>
          </w:p>
          <w:p w14:paraId="4861945E" w14:textId="7F323FD7" w:rsidR="000215AC" w:rsidRDefault="00000000">
            <w:pPr>
              <w:spacing w:line="360" w:lineRule="auto"/>
              <w:ind w:firstLineChars="200" w:firstLine="480"/>
              <w:rPr>
                <w:sz w:val="24"/>
              </w:rPr>
            </w:pPr>
            <w:r>
              <w:rPr>
                <w:rFonts w:hint="eastAsia"/>
                <w:sz w:val="24"/>
              </w:rPr>
              <w:t>B</w:t>
            </w:r>
            <w:r>
              <w:rPr>
                <w:sz w:val="24"/>
              </w:rPr>
              <w:t xml:space="preserve">. </w:t>
            </w:r>
            <w:r w:rsidR="00AE0D61" w:rsidRPr="00AE0D61">
              <w:rPr>
                <w:sz w:val="24"/>
              </w:rPr>
              <w:t>Default Constructo</w:t>
            </w:r>
            <w:r w:rsidR="00AE0D61">
              <w:rPr>
                <w:sz w:val="24"/>
              </w:rPr>
              <w:t>r</w:t>
            </w:r>
          </w:p>
          <w:p w14:paraId="23CBA4B4" w14:textId="55A48C8C" w:rsidR="00AE0D61" w:rsidRDefault="00000000">
            <w:pPr>
              <w:spacing w:line="360" w:lineRule="auto"/>
              <w:ind w:firstLineChars="200" w:firstLine="480"/>
              <w:rPr>
                <w:sz w:val="24"/>
              </w:rPr>
            </w:pPr>
            <w:r>
              <w:rPr>
                <w:rFonts w:hint="eastAsia"/>
                <w:sz w:val="24"/>
              </w:rPr>
              <w:t>C</w:t>
            </w:r>
            <w:r>
              <w:rPr>
                <w:sz w:val="24"/>
              </w:rPr>
              <w:t xml:space="preserve">. </w:t>
            </w:r>
            <w:r w:rsidR="00AE0D61" w:rsidRPr="00AE0D61">
              <w:rPr>
                <w:sz w:val="24"/>
              </w:rPr>
              <w:t>Non-Default Constructor (Parameterized Constructor)</w:t>
            </w:r>
          </w:p>
          <w:p w14:paraId="6285A6B9" w14:textId="74E3C1A4" w:rsidR="000215AC" w:rsidRDefault="00000000">
            <w:pPr>
              <w:spacing w:line="360" w:lineRule="auto"/>
              <w:ind w:firstLineChars="200" w:firstLine="480"/>
              <w:rPr>
                <w:sz w:val="24"/>
              </w:rPr>
            </w:pPr>
            <w:r>
              <w:rPr>
                <w:rFonts w:hint="eastAsia"/>
                <w:sz w:val="24"/>
              </w:rPr>
              <w:t>D</w:t>
            </w:r>
            <w:r>
              <w:rPr>
                <w:sz w:val="24"/>
              </w:rPr>
              <w:t xml:space="preserve">. </w:t>
            </w:r>
            <w:r w:rsidR="00AE0D61" w:rsidRPr="00AE0D61">
              <w:rPr>
                <w:sz w:val="24"/>
              </w:rPr>
              <w:t>Move Constructor</w:t>
            </w:r>
          </w:p>
          <w:p w14:paraId="50834F5D" w14:textId="77777777" w:rsidR="000F3A0B" w:rsidRDefault="000F3A0B">
            <w:pPr>
              <w:spacing w:line="360" w:lineRule="auto"/>
              <w:ind w:firstLineChars="200" w:firstLine="480"/>
              <w:rPr>
                <w:sz w:val="24"/>
              </w:rPr>
            </w:pPr>
          </w:p>
          <w:p w14:paraId="059249C7" w14:textId="77777777" w:rsidR="000F3A0B" w:rsidRDefault="000F3A0B">
            <w:pPr>
              <w:spacing w:line="360" w:lineRule="auto"/>
              <w:ind w:firstLineChars="200" w:firstLine="480"/>
              <w:rPr>
                <w:sz w:val="24"/>
              </w:rPr>
            </w:pPr>
          </w:p>
          <w:p w14:paraId="1FA51E8B" w14:textId="77777777" w:rsidR="000F3A0B" w:rsidRDefault="000F3A0B">
            <w:pPr>
              <w:spacing w:line="360" w:lineRule="auto"/>
              <w:ind w:firstLineChars="200" w:firstLine="480"/>
              <w:rPr>
                <w:sz w:val="24"/>
              </w:rPr>
            </w:pPr>
          </w:p>
          <w:p w14:paraId="3C59F979" w14:textId="0881DB34" w:rsidR="000215AC" w:rsidRDefault="00AE0D61">
            <w:pPr>
              <w:spacing w:line="360" w:lineRule="auto"/>
              <w:rPr>
                <w:b/>
                <w:bCs/>
                <w:sz w:val="24"/>
              </w:rPr>
            </w:pPr>
            <w:r>
              <w:rPr>
                <w:sz w:val="24"/>
              </w:rPr>
              <w:lastRenderedPageBreak/>
              <w:t>9</w:t>
            </w:r>
            <w:r>
              <w:rPr>
                <w:rFonts w:hint="eastAsia"/>
                <w:sz w:val="24"/>
              </w:rPr>
              <w:t>.</w:t>
            </w:r>
            <w:r>
              <w:t xml:space="preserve"> </w:t>
            </w:r>
            <w:r w:rsidRPr="00AE0D61">
              <w:rPr>
                <w:sz w:val="24"/>
              </w:rPr>
              <w:t>What is the output of the following code or is there something wrong?</w:t>
            </w:r>
            <w:r>
              <w:rPr>
                <w:rFonts w:hint="eastAsia"/>
                <w:b/>
                <w:bCs/>
                <w:sz w:val="24"/>
              </w:rPr>
              <w:t>（</w:t>
            </w:r>
            <w:r>
              <w:rPr>
                <w:rFonts w:hint="eastAsia"/>
                <w:b/>
                <w:bCs/>
                <w:sz w:val="24"/>
              </w:rPr>
              <w:t xml:space="preserve">   </w:t>
            </w:r>
            <w:r>
              <w:rPr>
                <w:rFonts w:hint="eastAsia"/>
                <w:b/>
                <w:bCs/>
                <w:sz w:val="24"/>
              </w:rPr>
              <w:t>）</w:t>
            </w:r>
          </w:p>
          <w:p w14:paraId="3AD6CF19" w14:textId="7A235E89" w:rsidR="00AE0D61" w:rsidRDefault="00AE0D61" w:rsidP="00AE0D61">
            <w:pPr>
              <w:spacing w:line="360" w:lineRule="auto"/>
              <w:jc w:val="center"/>
              <w:rPr>
                <w:sz w:val="24"/>
              </w:rPr>
            </w:pPr>
            <w:r>
              <w:rPr>
                <w:noProof/>
              </w:rPr>
              <w:drawing>
                <wp:inline distT="0" distB="0" distL="0" distR="0" wp14:anchorId="39EEA654" wp14:editId="6B01CFD1">
                  <wp:extent cx="2800350" cy="10099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079" cy="1023569"/>
                          </a:xfrm>
                          <a:prstGeom prst="rect">
                            <a:avLst/>
                          </a:prstGeom>
                        </pic:spPr>
                      </pic:pic>
                    </a:graphicData>
                  </a:graphic>
                </wp:inline>
              </w:drawing>
            </w:r>
          </w:p>
          <w:p w14:paraId="62C470DF" w14:textId="31A56C46" w:rsidR="000215AC" w:rsidRDefault="00000000">
            <w:pPr>
              <w:spacing w:line="360" w:lineRule="auto"/>
              <w:ind w:firstLineChars="200" w:firstLine="480"/>
              <w:rPr>
                <w:sz w:val="24"/>
              </w:rPr>
            </w:pPr>
            <w:r>
              <w:rPr>
                <w:sz w:val="24"/>
              </w:rPr>
              <w:t xml:space="preserve">A. </w:t>
            </w:r>
            <w:r w:rsidR="00AE0D61">
              <w:rPr>
                <w:sz w:val="24"/>
              </w:rPr>
              <w:t>10</w:t>
            </w:r>
          </w:p>
          <w:p w14:paraId="252AF3A7" w14:textId="287B4996" w:rsidR="000215AC" w:rsidRDefault="00000000">
            <w:pPr>
              <w:spacing w:line="360" w:lineRule="auto"/>
              <w:ind w:firstLineChars="200" w:firstLine="480"/>
              <w:rPr>
                <w:sz w:val="24"/>
              </w:rPr>
            </w:pPr>
            <w:r>
              <w:rPr>
                <w:sz w:val="24"/>
              </w:rPr>
              <w:t>B</w:t>
            </w:r>
            <w:r>
              <w:rPr>
                <w:rFonts w:hint="eastAsia"/>
                <w:sz w:val="24"/>
              </w:rPr>
              <w:t>.</w:t>
            </w:r>
            <w:ins w:id="0" w:author="Q.Z." w:date="2023-05-16T14:38:00Z">
              <w:r>
                <w:rPr>
                  <w:rFonts w:hint="eastAsia"/>
                  <w:sz w:val="24"/>
                </w:rPr>
                <w:t xml:space="preserve"> </w:t>
              </w:r>
            </w:ins>
            <w:r w:rsidR="00AE0D61">
              <w:rPr>
                <w:sz w:val="24"/>
              </w:rPr>
              <w:t>20</w:t>
            </w:r>
            <w:r>
              <w:rPr>
                <w:sz w:val="24"/>
              </w:rPr>
              <w:t xml:space="preserve">          </w:t>
            </w:r>
            <w:r>
              <w:rPr>
                <w:sz w:val="24"/>
              </w:rPr>
              <w:tab/>
            </w:r>
          </w:p>
          <w:p w14:paraId="7BD222EF" w14:textId="76749E12" w:rsidR="000215AC" w:rsidRDefault="00000000">
            <w:pPr>
              <w:spacing w:line="360" w:lineRule="auto"/>
              <w:ind w:firstLineChars="200" w:firstLine="480"/>
              <w:rPr>
                <w:sz w:val="24"/>
              </w:rPr>
            </w:pPr>
            <w:r>
              <w:rPr>
                <w:sz w:val="24"/>
              </w:rPr>
              <w:t>C</w:t>
            </w:r>
            <w:r>
              <w:rPr>
                <w:rFonts w:hint="eastAsia"/>
                <w:sz w:val="24"/>
              </w:rPr>
              <w:t>.</w:t>
            </w:r>
            <w:ins w:id="1" w:author="Q.Z." w:date="2023-05-16T14:38:00Z">
              <w:r>
                <w:rPr>
                  <w:rFonts w:hint="eastAsia"/>
                  <w:sz w:val="24"/>
                </w:rPr>
                <w:t xml:space="preserve"> </w:t>
              </w:r>
            </w:ins>
            <w:r w:rsidR="00AE0D61">
              <w:rPr>
                <w:sz w:val="24"/>
              </w:rPr>
              <w:t>The output is undefined.</w:t>
            </w:r>
          </w:p>
          <w:p w14:paraId="47931FCA" w14:textId="782B77B1" w:rsidR="000215AC" w:rsidRDefault="00000000">
            <w:pPr>
              <w:spacing w:line="360" w:lineRule="auto"/>
              <w:ind w:firstLineChars="200" w:firstLine="480"/>
              <w:rPr>
                <w:sz w:val="24"/>
              </w:rPr>
            </w:pPr>
            <w:r>
              <w:rPr>
                <w:sz w:val="24"/>
              </w:rPr>
              <w:t>D</w:t>
            </w:r>
            <w:r>
              <w:rPr>
                <w:rFonts w:hint="eastAsia"/>
                <w:sz w:val="24"/>
              </w:rPr>
              <w:t>.</w:t>
            </w:r>
            <w:ins w:id="2" w:author="Q.Z." w:date="2023-05-16T14:38:00Z">
              <w:r>
                <w:rPr>
                  <w:rFonts w:hint="eastAsia"/>
                  <w:sz w:val="24"/>
                </w:rPr>
                <w:t xml:space="preserve"> </w:t>
              </w:r>
            </w:ins>
            <w:r w:rsidR="00AE0D61">
              <w:rPr>
                <w:sz w:val="24"/>
              </w:rPr>
              <w:t>Compilation error.</w:t>
            </w:r>
          </w:p>
          <w:p w14:paraId="723750B0" w14:textId="3BA61D29" w:rsidR="000215AC" w:rsidRDefault="00AE0D61">
            <w:pPr>
              <w:spacing w:line="360" w:lineRule="auto"/>
              <w:rPr>
                <w:b/>
                <w:bCs/>
                <w:sz w:val="24"/>
              </w:rPr>
            </w:pPr>
            <w:r>
              <w:rPr>
                <w:sz w:val="24"/>
              </w:rPr>
              <w:t>10</w:t>
            </w:r>
            <w:r>
              <w:rPr>
                <w:rFonts w:hint="eastAsia"/>
                <w:sz w:val="24"/>
              </w:rPr>
              <w:t>.</w:t>
            </w:r>
            <w:r>
              <w:t xml:space="preserve"> </w:t>
            </w:r>
            <w:r w:rsidRPr="00AE0D61">
              <w:rPr>
                <w:sz w:val="24"/>
              </w:rPr>
              <w:t>What is the output of the following code or is there something wrong?</w:t>
            </w:r>
            <w:r>
              <w:rPr>
                <w:sz w:val="24"/>
              </w:rPr>
              <w:t xml:space="preserve"> (Don’t care about head files)</w:t>
            </w:r>
            <w:r>
              <w:rPr>
                <w:rFonts w:hint="eastAsia"/>
                <w:b/>
                <w:bCs/>
                <w:sz w:val="24"/>
              </w:rPr>
              <w:t>（</w:t>
            </w:r>
            <w:r>
              <w:rPr>
                <w:rFonts w:hint="eastAsia"/>
                <w:b/>
                <w:bCs/>
                <w:sz w:val="24"/>
              </w:rPr>
              <w:t xml:space="preserve">   </w:t>
            </w:r>
            <w:r>
              <w:rPr>
                <w:rFonts w:hint="eastAsia"/>
                <w:b/>
                <w:bCs/>
                <w:sz w:val="24"/>
              </w:rPr>
              <w:t>）</w:t>
            </w:r>
          </w:p>
          <w:p w14:paraId="60419695" w14:textId="1D3ABF6E" w:rsidR="00AE0D61" w:rsidRDefault="00AE0D61" w:rsidP="00AE0D61">
            <w:pPr>
              <w:spacing w:line="360" w:lineRule="auto"/>
              <w:jc w:val="center"/>
              <w:rPr>
                <w:sz w:val="24"/>
              </w:rPr>
            </w:pPr>
            <w:r>
              <w:rPr>
                <w:noProof/>
              </w:rPr>
              <w:drawing>
                <wp:inline distT="0" distB="0" distL="0" distR="0" wp14:anchorId="71CE95CE" wp14:editId="7BCE38F3">
                  <wp:extent cx="3003550" cy="966360"/>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1886" cy="975477"/>
                          </a:xfrm>
                          <a:prstGeom prst="rect">
                            <a:avLst/>
                          </a:prstGeom>
                        </pic:spPr>
                      </pic:pic>
                    </a:graphicData>
                  </a:graphic>
                </wp:inline>
              </w:drawing>
            </w:r>
          </w:p>
          <w:p w14:paraId="4F1F54A4" w14:textId="315FDA65" w:rsidR="000215AC" w:rsidRDefault="00000000">
            <w:pPr>
              <w:spacing w:line="360" w:lineRule="auto"/>
              <w:ind w:firstLineChars="200" w:firstLine="480"/>
              <w:rPr>
                <w:sz w:val="24"/>
              </w:rPr>
            </w:pPr>
            <w:r>
              <w:rPr>
                <w:sz w:val="24"/>
              </w:rPr>
              <w:t xml:space="preserve">A. </w:t>
            </w:r>
            <w:r w:rsidR="00AE0D61">
              <w:rPr>
                <w:sz w:val="24"/>
              </w:rPr>
              <w:t>1</w:t>
            </w:r>
          </w:p>
          <w:p w14:paraId="7FFEF635" w14:textId="023EEABD" w:rsidR="000215AC" w:rsidRDefault="00000000">
            <w:pPr>
              <w:spacing w:line="360" w:lineRule="auto"/>
              <w:ind w:firstLineChars="200" w:firstLine="480"/>
              <w:rPr>
                <w:sz w:val="24"/>
              </w:rPr>
            </w:pPr>
            <w:r>
              <w:rPr>
                <w:sz w:val="24"/>
              </w:rPr>
              <w:t xml:space="preserve">B. </w:t>
            </w:r>
            <w:r w:rsidR="00AE0D61">
              <w:rPr>
                <w:sz w:val="24"/>
              </w:rPr>
              <w:t>0</w:t>
            </w:r>
          </w:p>
          <w:p w14:paraId="73385F43" w14:textId="456F32F3" w:rsidR="000215AC" w:rsidRDefault="00000000">
            <w:pPr>
              <w:spacing w:line="360" w:lineRule="auto"/>
              <w:ind w:firstLineChars="200" w:firstLine="480"/>
              <w:rPr>
                <w:sz w:val="24"/>
              </w:rPr>
            </w:pPr>
            <w:r>
              <w:rPr>
                <w:sz w:val="24"/>
              </w:rPr>
              <w:t xml:space="preserve">C. </w:t>
            </w:r>
            <w:r w:rsidR="00AE0D61">
              <w:rPr>
                <w:sz w:val="24"/>
              </w:rPr>
              <w:t>The output is undefined.</w:t>
            </w:r>
          </w:p>
          <w:p w14:paraId="54AB9209" w14:textId="7E013FB5" w:rsidR="000215AC" w:rsidRDefault="00000000">
            <w:pPr>
              <w:spacing w:line="360" w:lineRule="auto"/>
              <w:ind w:firstLineChars="200" w:firstLine="480"/>
              <w:rPr>
                <w:b/>
                <w:sz w:val="24"/>
              </w:rPr>
            </w:pPr>
            <w:r>
              <w:rPr>
                <w:sz w:val="24"/>
              </w:rPr>
              <w:t xml:space="preserve">D. </w:t>
            </w:r>
            <w:r w:rsidR="00AE0D61">
              <w:rPr>
                <w:sz w:val="24"/>
              </w:rPr>
              <w:t>Compilation error.</w:t>
            </w:r>
          </w:p>
        </w:tc>
      </w:tr>
    </w:tbl>
    <w:p w14:paraId="223EFF53" w14:textId="5BF2FBE2" w:rsidR="000215AC" w:rsidRDefault="000215AC" w:rsidP="00875EC8">
      <w:pPr>
        <w:rPr>
          <w:sz w:val="24"/>
        </w:rPr>
      </w:pPr>
    </w:p>
    <w:tbl>
      <w:tblPr>
        <w:tblStyle w:val="a8"/>
        <w:tblW w:w="0" w:type="auto"/>
        <w:jc w:val="center"/>
        <w:tblLook w:val="04A0" w:firstRow="1" w:lastRow="0" w:firstColumn="1" w:lastColumn="0" w:noHBand="0" w:noVBand="1"/>
      </w:tblPr>
      <w:tblGrid>
        <w:gridCol w:w="9360"/>
      </w:tblGrid>
      <w:tr w:rsidR="000215AC" w14:paraId="2081C2C6" w14:textId="77777777">
        <w:trPr>
          <w:trHeight w:val="13544"/>
          <w:jc w:val="center"/>
        </w:trPr>
        <w:tc>
          <w:tcPr>
            <w:tcW w:w="9360" w:type="dxa"/>
          </w:tcPr>
          <w:p w14:paraId="1206CBDF" w14:textId="7977D81B" w:rsidR="000215AC" w:rsidRDefault="00000000">
            <w:pPr>
              <w:spacing w:line="360" w:lineRule="auto"/>
              <w:rPr>
                <w:b/>
                <w:sz w:val="28"/>
              </w:rPr>
            </w:pPr>
            <w:r>
              <w:rPr>
                <w:rFonts w:hint="eastAsia"/>
                <w:b/>
                <w:sz w:val="28"/>
              </w:rPr>
              <w:lastRenderedPageBreak/>
              <w:t>Ⅱ</w:t>
            </w:r>
            <w:r>
              <w:rPr>
                <w:rFonts w:hint="eastAsia"/>
                <w:b/>
                <w:sz w:val="28"/>
              </w:rPr>
              <w:t xml:space="preserve">. </w:t>
            </w:r>
            <w:r w:rsidR="00E135DC" w:rsidRPr="00E135DC">
              <w:rPr>
                <w:b/>
                <w:sz w:val="28"/>
              </w:rPr>
              <w:t>Fill in the Blanks (4 points each, 20 points in total)</w:t>
            </w:r>
          </w:p>
          <w:p w14:paraId="29C7F2C5" w14:textId="0087DF25" w:rsidR="000215AC" w:rsidRDefault="00000000" w:rsidP="00DF1836">
            <w:pPr>
              <w:spacing w:line="360" w:lineRule="auto"/>
              <w:rPr>
                <w:sz w:val="24"/>
              </w:rPr>
            </w:pPr>
            <w:r>
              <w:rPr>
                <w:rFonts w:hint="eastAsia"/>
                <w:sz w:val="24"/>
              </w:rPr>
              <w:t xml:space="preserve">1. </w:t>
            </w:r>
            <w:r w:rsidR="00DF1836" w:rsidRPr="00DF1836">
              <w:rPr>
                <w:sz w:val="24"/>
              </w:rPr>
              <w:t>nullptr has type</w:t>
            </w:r>
            <w:r w:rsidR="00DF1836">
              <w:rPr>
                <w:sz w:val="24"/>
              </w:rPr>
              <w:t xml:space="preserve"> _____</w:t>
            </w:r>
            <w:r w:rsidR="00DF1836" w:rsidRPr="00DF1836">
              <w:rPr>
                <w:sz w:val="24"/>
              </w:rPr>
              <w:t>.</w:t>
            </w:r>
          </w:p>
          <w:p w14:paraId="76B9315A" w14:textId="4D1F3A72" w:rsidR="000215AC" w:rsidRDefault="00000000" w:rsidP="00D6415E">
            <w:pPr>
              <w:spacing w:line="360" w:lineRule="auto"/>
              <w:rPr>
                <w:sz w:val="24"/>
              </w:rPr>
            </w:pPr>
            <w:r>
              <w:rPr>
                <w:sz w:val="24"/>
              </w:rPr>
              <w:t xml:space="preserve">2. </w:t>
            </w:r>
            <w:r w:rsidR="00D6415E">
              <w:rPr>
                <w:sz w:val="24"/>
              </w:rPr>
              <w:t>_____</w:t>
            </w:r>
            <w:r w:rsidR="00D6415E" w:rsidRPr="00D6415E">
              <w:rPr>
                <w:sz w:val="24"/>
              </w:rPr>
              <w:t xml:space="preserve"> expressions can capture variables in their scope and are anonymous function objects. We</w:t>
            </w:r>
            <w:r w:rsidR="003D3E84">
              <w:rPr>
                <w:sz w:val="24"/>
              </w:rPr>
              <w:t xml:space="preserve"> </w:t>
            </w:r>
            <w:r w:rsidR="00D6415E" w:rsidRPr="00D6415E">
              <w:rPr>
                <w:sz w:val="24"/>
              </w:rPr>
              <w:t>can understand them as anonymous inline functions that can be used to replace standalone functions or function objects, making the code more readable.</w:t>
            </w:r>
          </w:p>
          <w:p w14:paraId="39A735F8" w14:textId="6C42E22C" w:rsidR="000215AC" w:rsidRDefault="00000000" w:rsidP="008651EC">
            <w:pPr>
              <w:spacing w:line="360" w:lineRule="auto"/>
              <w:rPr>
                <w:sz w:val="24"/>
              </w:rPr>
            </w:pPr>
            <w:r>
              <w:rPr>
                <w:rFonts w:hint="eastAsia"/>
                <w:sz w:val="24"/>
              </w:rPr>
              <w:t xml:space="preserve">3. </w:t>
            </w:r>
            <w:r w:rsidR="008651EC" w:rsidRPr="008651EC">
              <w:rPr>
                <w:sz w:val="24"/>
              </w:rPr>
              <w:t>In C++, there is a container that preserves a collection of unique elements, where the position</w:t>
            </w:r>
            <w:r w:rsidR="008651EC">
              <w:rPr>
                <w:sz w:val="24"/>
              </w:rPr>
              <w:t xml:space="preserve"> </w:t>
            </w:r>
            <w:r w:rsidR="008651EC" w:rsidRPr="008651EC">
              <w:rPr>
                <w:sz w:val="24"/>
              </w:rPr>
              <w:t>of</w:t>
            </w:r>
            <w:r w:rsidR="008651EC">
              <w:rPr>
                <w:rFonts w:hint="eastAsia"/>
                <w:sz w:val="24"/>
              </w:rPr>
              <w:t xml:space="preserve"> </w:t>
            </w:r>
            <w:r w:rsidR="008651EC" w:rsidRPr="008651EC">
              <w:rPr>
                <w:sz w:val="24"/>
              </w:rPr>
              <w:t xml:space="preserve">the elements is determined by the hash of their values. This container is known as </w:t>
            </w:r>
            <w:r w:rsidR="008651EC">
              <w:rPr>
                <w:sz w:val="24"/>
              </w:rPr>
              <w:t>_____.</w:t>
            </w:r>
          </w:p>
          <w:p w14:paraId="5ECE30B3" w14:textId="38EC2516" w:rsidR="000215AC" w:rsidRDefault="00000000" w:rsidP="008651EC">
            <w:pPr>
              <w:spacing w:line="360" w:lineRule="auto"/>
              <w:rPr>
                <w:sz w:val="24"/>
              </w:rPr>
            </w:pPr>
            <w:r>
              <w:rPr>
                <w:rFonts w:hint="eastAsia"/>
                <w:sz w:val="24"/>
              </w:rPr>
              <w:t>4.</w:t>
            </w:r>
            <w:r>
              <w:rPr>
                <w:sz w:val="24"/>
              </w:rPr>
              <w:t xml:space="preserve"> </w:t>
            </w:r>
            <w:r w:rsidR="008651EC" w:rsidRPr="008651EC">
              <w:rPr>
                <w:sz w:val="24"/>
              </w:rPr>
              <w:t xml:space="preserve">For each virtual class, a </w:t>
            </w:r>
            <w:r w:rsidR="008651EC">
              <w:rPr>
                <w:sz w:val="24"/>
              </w:rPr>
              <w:t>_____</w:t>
            </w:r>
            <w:r w:rsidR="008651EC" w:rsidRPr="008651EC">
              <w:rPr>
                <w:sz w:val="24"/>
              </w:rPr>
              <w:t xml:space="preserve"> is defined as a lookup table of functions to resolve function calls</w:t>
            </w:r>
            <w:r w:rsidR="008651EC">
              <w:rPr>
                <w:sz w:val="24"/>
              </w:rPr>
              <w:t xml:space="preserve"> </w:t>
            </w:r>
            <w:r w:rsidR="008651EC" w:rsidRPr="008651EC">
              <w:rPr>
                <w:sz w:val="24"/>
              </w:rPr>
              <w:t>and support dynamic dispatch.</w:t>
            </w:r>
          </w:p>
          <w:p w14:paraId="272F396A" w14:textId="48537B19" w:rsidR="000215AC" w:rsidRDefault="00000000" w:rsidP="008651EC">
            <w:pPr>
              <w:spacing w:line="360" w:lineRule="auto"/>
              <w:rPr>
                <w:sz w:val="24"/>
              </w:rPr>
            </w:pPr>
            <w:r>
              <w:rPr>
                <w:rFonts w:hint="eastAsia"/>
                <w:sz w:val="24"/>
              </w:rPr>
              <w:t>5.</w:t>
            </w:r>
            <w:r>
              <w:rPr>
                <w:sz w:val="24"/>
              </w:rPr>
              <w:t xml:space="preserve"> </w:t>
            </w:r>
            <w:r w:rsidR="008651EC" w:rsidRPr="008651EC">
              <w:rPr>
                <w:sz w:val="24"/>
              </w:rPr>
              <w:t xml:space="preserve">The </w:t>
            </w:r>
            <w:r w:rsidR="008651EC">
              <w:rPr>
                <w:sz w:val="24"/>
              </w:rPr>
              <w:t>______</w:t>
            </w:r>
            <w:r w:rsidR="008651EC" w:rsidRPr="008651EC">
              <w:rPr>
                <w:sz w:val="24"/>
              </w:rPr>
              <w:t xml:space="preserve"> keyword specifies that the type of the variable will be automatically deduced by the</w:t>
            </w:r>
            <w:r w:rsidR="008651EC">
              <w:rPr>
                <w:sz w:val="24"/>
              </w:rPr>
              <w:t xml:space="preserve"> </w:t>
            </w:r>
            <w:r w:rsidR="008651EC" w:rsidRPr="008651EC">
              <w:rPr>
                <w:sz w:val="24"/>
              </w:rPr>
              <w:t>compiler (from its initializer).</w:t>
            </w:r>
          </w:p>
          <w:p w14:paraId="59BA710C" w14:textId="77777777" w:rsidR="000215AC" w:rsidRDefault="000215AC">
            <w:pPr>
              <w:spacing w:line="360" w:lineRule="auto"/>
              <w:rPr>
                <w:sz w:val="24"/>
              </w:rPr>
            </w:pPr>
          </w:p>
          <w:p w14:paraId="608FB585" w14:textId="05AA7EFF" w:rsidR="000215AC" w:rsidRDefault="00000000">
            <w:pPr>
              <w:rPr>
                <w:b/>
                <w:sz w:val="28"/>
              </w:rPr>
            </w:pPr>
            <w:r>
              <w:rPr>
                <w:rFonts w:hint="eastAsia"/>
                <w:b/>
                <w:sz w:val="28"/>
              </w:rPr>
              <w:t>Ⅲ</w:t>
            </w:r>
            <w:r>
              <w:rPr>
                <w:rFonts w:hint="eastAsia"/>
                <w:b/>
                <w:sz w:val="28"/>
              </w:rPr>
              <w:t xml:space="preserve">. </w:t>
            </w:r>
            <w:r w:rsidR="00E135DC" w:rsidRPr="00E135DC">
              <w:rPr>
                <w:b/>
                <w:sz w:val="28"/>
              </w:rPr>
              <w:t>Concept Explanation (5 points each, 20 points in total)</w:t>
            </w:r>
          </w:p>
          <w:p w14:paraId="7D5F4357" w14:textId="77777777" w:rsidR="00E135DC" w:rsidRPr="00E135DC" w:rsidRDefault="00E135DC" w:rsidP="00E135DC">
            <w:pPr>
              <w:pStyle w:val="aa"/>
              <w:numPr>
                <w:ilvl w:val="0"/>
                <w:numId w:val="9"/>
              </w:numPr>
              <w:ind w:firstLineChars="0"/>
            </w:pPr>
            <w:r w:rsidRPr="00E135DC">
              <w:rPr>
                <w:sz w:val="24"/>
              </w:rPr>
              <w:t>What are exceptions? How to throw and deal with exceptions and output the exception type in C++?</w:t>
            </w:r>
          </w:p>
          <w:p w14:paraId="11EEFA50" w14:textId="77777777" w:rsidR="00E135DC" w:rsidRDefault="00E135DC" w:rsidP="00E135DC"/>
          <w:p w14:paraId="5285830F" w14:textId="77777777" w:rsidR="00E135DC" w:rsidRDefault="00E135DC" w:rsidP="00E135DC"/>
          <w:p w14:paraId="45BB253B" w14:textId="77777777" w:rsidR="00E135DC" w:rsidRDefault="00E135DC" w:rsidP="00E135DC"/>
          <w:p w14:paraId="2CB6C92D" w14:textId="77777777" w:rsidR="00E135DC" w:rsidRDefault="00E135DC" w:rsidP="00E135DC"/>
          <w:p w14:paraId="5C88E4AE" w14:textId="77777777" w:rsidR="00E135DC" w:rsidRDefault="00E135DC" w:rsidP="00E135DC"/>
          <w:p w14:paraId="157A4704" w14:textId="77777777" w:rsidR="00E135DC" w:rsidRDefault="00E135DC" w:rsidP="00E135DC"/>
          <w:p w14:paraId="05271239" w14:textId="77777777" w:rsidR="00E135DC" w:rsidRDefault="00E135DC" w:rsidP="00E135DC"/>
          <w:p w14:paraId="3B95EF91" w14:textId="77777777" w:rsidR="00E135DC" w:rsidRDefault="00E135DC" w:rsidP="00E135DC"/>
          <w:p w14:paraId="6394C778" w14:textId="77777777" w:rsidR="00E135DC" w:rsidRDefault="00E135DC" w:rsidP="00E135DC"/>
          <w:p w14:paraId="0AAF93B9" w14:textId="77777777" w:rsidR="00E135DC" w:rsidRPr="00E135DC" w:rsidRDefault="00E135DC" w:rsidP="00E135DC"/>
          <w:p w14:paraId="024C445C" w14:textId="77777777" w:rsidR="00E135DC" w:rsidRDefault="00E135DC" w:rsidP="00E135DC">
            <w:pPr>
              <w:pStyle w:val="aa"/>
              <w:numPr>
                <w:ilvl w:val="0"/>
                <w:numId w:val="9"/>
              </w:numPr>
              <w:ind w:firstLineChars="0"/>
            </w:pPr>
            <w:r w:rsidRPr="00E135DC">
              <w:t>What is RTTI(Run-Time Type Information)? Try to explain this with the example of virtual methods in C++.</w:t>
            </w:r>
          </w:p>
          <w:p w14:paraId="3CB89D4C" w14:textId="77777777" w:rsidR="00E135DC" w:rsidRDefault="00E135DC" w:rsidP="00E135DC"/>
          <w:p w14:paraId="5FACAB0F" w14:textId="77777777" w:rsidR="00E135DC" w:rsidRDefault="00E135DC" w:rsidP="00E135DC"/>
          <w:p w14:paraId="5FEC6912" w14:textId="77777777" w:rsidR="00E135DC" w:rsidRDefault="00E135DC" w:rsidP="00E135DC"/>
          <w:p w14:paraId="74E26BE6" w14:textId="77777777" w:rsidR="00E135DC" w:rsidRDefault="00E135DC" w:rsidP="00E135DC"/>
          <w:p w14:paraId="4BABD8A7" w14:textId="77777777" w:rsidR="00E135DC" w:rsidRDefault="00E135DC" w:rsidP="00E135DC"/>
          <w:p w14:paraId="08CC164A" w14:textId="77777777" w:rsidR="00E135DC" w:rsidRDefault="00E135DC" w:rsidP="00E135DC"/>
          <w:p w14:paraId="7858ED0C" w14:textId="77777777" w:rsidR="00E135DC" w:rsidRDefault="00E135DC" w:rsidP="00E135DC"/>
          <w:p w14:paraId="1B13E5C9" w14:textId="77777777" w:rsidR="00E135DC" w:rsidRDefault="00E135DC" w:rsidP="00E135DC"/>
          <w:p w14:paraId="2691E262" w14:textId="77777777" w:rsidR="00E135DC" w:rsidRDefault="00E135DC" w:rsidP="00E135DC"/>
          <w:p w14:paraId="2188FDE0" w14:textId="77777777" w:rsidR="00E135DC" w:rsidRDefault="00E135DC" w:rsidP="00E135DC"/>
          <w:p w14:paraId="2F06A14B" w14:textId="77777777" w:rsidR="00E135DC" w:rsidRDefault="00E135DC" w:rsidP="00E135DC"/>
          <w:p w14:paraId="2BA3F6B4" w14:textId="77777777" w:rsidR="00E135DC" w:rsidRDefault="00E135DC" w:rsidP="00E135DC">
            <w:pPr>
              <w:pStyle w:val="aa"/>
              <w:numPr>
                <w:ilvl w:val="0"/>
                <w:numId w:val="9"/>
              </w:numPr>
              <w:ind w:firstLineChars="0"/>
            </w:pPr>
            <w:r w:rsidRPr="00E135DC">
              <w:lastRenderedPageBreak/>
              <w:t>Explain the main differences between</w:t>
            </w:r>
            <w:r>
              <w:rPr>
                <w:rFonts w:hint="eastAsia"/>
              </w:rPr>
              <w:t xml:space="preserve"> </w:t>
            </w:r>
            <w:r w:rsidRPr="00E135DC">
              <w:t>shared_ptr, unique_ptr, weak_ptr.</w:t>
            </w:r>
          </w:p>
          <w:p w14:paraId="771B4D07" w14:textId="77777777" w:rsidR="00E135DC" w:rsidRDefault="00E135DC" w:rsidP="00E135DC"/>
          <w:p w14:paraId="61B162BF" w14:textId="77777777" w:rsidR="00E135DC" w:rsidRDefault="00E135DC" w:rsidP="00E135DC"/>
          <w:p w14:paraId="693AE40D" w14:textId="77777777" w:rsidR="00E135DC" w:rsidRDefault="00E135DC" w:rsidP="00E135DC"/>
          <w:p w14:paraId="58E27465" w14:textId="77777777" w:rsidR="00E135DC" w:rsidRDefault="00E135DC" w:rsidP="00E135DC"/>
          <w:p w14:paraId="235279FE" w14:textId="77777777" w:rsidR="00E135DC" w:rsidRDefault="00E135DC" w:rsidP="00E135DC"/>
          <w:p w14:paraId="6C7CFC98" w14:textId="77777777" w:rsidR="00E135DC" w:rsidRDefault="00E135DC" w:rsidP="00E135DC"/>
          <w:p w14:paraId="669F2A03" w14:textId="77777777" w:rsidR="00E135DC" w:rsidRDefault="00E135DC" w:rsidP="00E135DC"/>
          <w:p w14:paraId="55BF75AE" w14:textId="77777777" w:rsidR="00E135DC" w:rsidRDefault="00E135DC" w:rsidP="00E135DC"/>
          <w:p w14:paraId="391FF9DC" w14:textId="77777777" w:rsidR="00E135DC" w:rsidRDefault="00E135DC" w:rsidP="00E135DC"/>
          <w:p w14:paraId="04EC8B32" w14:textId="77777777" w:rsidR="00E135DC" w:rsidRDefault="00E135DC" w:rsidP="00E135DC"/>
          <w:p w14:paraId="25A93A4C" w14:textId="77777777" w:rsidR="00E135DC" w:rsidRDefault="00E135DC" w:rsidP="00E135DC"/>
          <w:p w14:paraId="4EF0A265" w14:textId="77777777" w:rsidR="00E135DC" w:rsidRDefault="00E135DC" w:rsidP="00E135DC"/>
          <w:p w14:paraId="1FA9A9A3" w14:textId="77777777" w:rsidR="00E135DC" w:rsidRDefault="00E135DC" w:rsidP="00E135DC"/>
          <w:p w14:paraId="30A9459A" w14:textId="77777777" w:rsidR="00E135DC" w:rsidRDefault="00E135DC" w:rsidP="00E135DC"/>
          <w:p w14:paraId="74581586" w14:textId="77777777" w:rsidR="00E135DC" w:rsidRDefault="00E135DC" w:rsidP="00E135DC"/>
          <w:p w14:paraId="6AF40F80" w14:textId="77777777" w:rsidR="00E135DC" w:rsidRDefault="00E135DC" w:rsidP="00E135DC"/>
          <w:p w14:paraId="119C7EFA" w14:textId="77777777" w:rsidR="00E135DC" w:rsidRDefault="00E135DC" w:rsidP="00E135DC"/>
          <w:p w14:paraId="4BD19808" w14:textId="77777777" w:rsidR="00E135DC" w:rsidRDefault="00E135DC" w:rsidP="00E135DC"/>
          <w:p w14:paraId="294C0CA6" w14:textId="77777777" w:rsidR="00E135DC" w:rsidRDefault="00E135DC" w:rsidP="00E135DC"/>
          <w:p w14:paraId="5A1F4BE3" w14:textId="77777777" w:rsidR="00E135DC" w:rsidRDefault="00E135DC" w:rsidP="00E135DC"/>
          <w:p w14:paraId="3286ACAB" w14:textId="77777777" w:rsidR="00E135DC" w:rsidRDefault="00E135DC" w:rsidP="00E135DC">
            <w:pPr>
              <w:pStyle w:val="aa"/>
              <w:numPr>
                <w:ilvl w:val="0"/>
                <w:numId w:val="9"/>
              </w:numPr>
              <w:ind w:firstLineChars="0"/>
            </w:pPr>
            <w:r w:rsidRPr="00E135DC">
              <w:t>List all the usages of keyword friend and give them brief introductions</w:t>
            </w:r>
          </w:p>
          <w:p w14:paraId="67D9781B" w14:textId="77777777" w:rsidR="00E135DC" w:rsidRDefault="00E135DC" w:rsidP="00E135DC"/>
          <w:p w14:paraId="1591ED75" w14:textId="77777777" w:rsidR="00E135DC" w:rsidRDefault="00E135DC" w:rsidP="00E135DC"/>
          <w:p w14:paraId="717EA737" w14:textId="77777777" w:rsidR="00E135DC" w:rsidRDefault="00E135DC" w:rsidP="00E135DC"/>
          <w:p w14:paraId="4BD32ED3" w14:textId="77777777" w:rsidR="00E135DC" w:rsidRDefault="00E135DC" w:rsidP="00E135DC"/>
          <w:p w14:paraId="5B09E4D8" w14:textId="77777777" w:rsidR="00E135DC" w:rsidRDefault="00E135DC" w:rsidP="00E135DC"/>
          <w:p w14:paraId="18521D51" w14:textId="77777777" w:rsidR="00E135DC" w:rsidRDefault="00E135DC" w:rsidP="00E135DC"/>
          <w:p w14:paraId="00FFCE62" w14:textId="77777777" w:rsidR="00E135DC" w:rsidRDefault="00E135DC" w:rsidP="00E135DC"/>
          <w:p w14:paraId="5A80F69D" w14:textId="7F1F10FC" w:rsidR="00E135DC" w:rsidRDefault="00E135DC" w:rsidP="00E135DC"/>
        </w:tc>
      </w:tr>
    </w:tbl>
    <w:p w14:paraId="10A9C428" w14:textId="4D420BC2" w:rsidR="000215AC" w:rsidRDefault="000215AC" w:rsidP="00811E3D">
      <w:pPr>
        <w:rPr>
          <w:b/>
          <w:bCs/>
        </w:rPr>
      </w:pPr>
    </w:p>
    <w:tbl>
      <w:tblPr>
        <w:tblStyle w:val="a8"/>
        <w:tblW w:w="0" w:type="auto"/>
        <w:jc w:val="center"/>
        <w:tblLook w:val="04A0" w:firstRow="1" w:lastRow="0" w:firstColumn="1" w:lastColumn="0" w:noHBand="0" w:noVBand="1"/>
      </w:tblPr>
      <w:tblGrid>
        <w:gridCol w:w="9360"/>
      </w:tblGrid>
      <w:tr w:rsidR="000215AC" w14:paraId="6F0201A0" w14:textId="77777777">
        <w:trPr>
          <w:trHeight w:val="13901"/>
          <w:jc w:val="center"/>
        </w:trPr>
        <w:tc>
          <w:tcPr>
            <w:tcW w:w="9360" w:type="dxa"/>
          </w:tcPr>
          <w:p w14:paraId="5BD6F451" w14:textId="5C5AF6C4" w:rsidR="000215AC" w:rsidRDefault="00000000">
            <w:pPr>
              <w:spacing w:line="360" w:lineRule="auto"/>
              <w:rPr>
                <w:b/>
                <w:sz w:val="28"/>
              </w:rPr>
            </w:pPr>
            <w:r>
              <w:rPr>
                <w:rFonts w:hint="eastAsia"/>
                <w:b/>
                <w:sz w:val="28"/>
              </w:rPr>
              <w:lastRenderedPageBreak/>
              <w:t>Ⅳ</w:t>
            </w:r>
            <w:r>
              <w:rPr>
                <w:rFonts w:hint="eastAsia"/>
                <w:b/>
                <w:sz w:val="28"/>
              </w:rPr>
              <w:t>.</w:t>
            </w:r>
            <w:r w:rsidR="00D630C0">
              <w:t xml:space="preserve"> </w:t>
            </w:r>
            <w:r w:rsidR="00D630C0" w:rsidRPr="00D630C0">
              <w:rPr>
                <w:b/>
                <w:sz w:val="28"/>
              </w:rPr>
              <w:t>Short Answer Questions (6 points each, 30 points in total)</w:t>
            </w:r>
          </w:p>
          <w:p w14:paraId="675238B7" w14:textId="77777777" w:rsidR="00D630C0" w:rsidRPr="004028FC" w:rsidRDefault="00D630C0" w:rsidP="00D630C0">
            <w:pPr>
              <w:pStyle w:val="aa"/>
              <w:numPr>
                <w:ilvl w:val="0"/>
                <w:numId w:val="10"/>
              </w:numPr>
              <w:ind w:firstLineChars="0"/>
              <w:rPr>
                <w:sz w:val="24"/>
              </w:rPr>
            </w:pPr>
            <w:r w:rsidRPr="00D630C0">
              <w:t>Give the result of following program with inputs below.</w:t>
            </w:r>
          </w:p>
          <w:p w14:paraId="36019296" w14:textId="3F9E4BFC" w:rsidR="004028FC" w:rsidRDefault="004028FC" w:rsidP="004028FC">
            <w:pPr>
              <w:rPr>
                <w:sz w:val="24"/>
              </w:rPr>
            </w:pPr>
            <w:r>
              <w:rPr>
                <w:noProof/>
              </w:rPr>
              <w:drawing>
                <wp:inline distT="0" distB="0" distL="0" distR="0" wp14:anchorId="36D5D26C" wp14:editId="43F644D6">
                  <wp:extent cx="5302523" cy="2089257"/>
                  <wp:effectExtent l="0" t="0" r="0" b="6350"/>
                  <wp:docPr id="1771810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10525" name=""/>
                          <pic:cNvPicPr/>
                        </pic:nvPicPr>
                        <pic:blipFill>
                          <a:blip r:embed="rId10"/>
                          <a:stretch>
                            <a:fillRect/>
                          </a:stretch>
                        </pic:blipFill>
                        <pic:spPr>
                          <a:xfrm>
                            <a:off x="0" y="0"/>
                            <a:ext cx="5302523" cy="2089257"/>
                          </a:xfrm>
                          <a:prstGeom prst="rect">
                            <a:avLst/>
                          </a:prstGeom>
                        </pic:spPr>
                      </pic:pic>
                    </a:graphicData>
                  </a:graphic>
                </wp:inline>
              </w:drawing>
            </w:r>
          </w:p>
          <w:p w14:paraId="4E68AC12" w14:textId="77777777" w:rsidR="004028FC" w:rsidRDefault="004028FC" w:rsidP="004028FC">
            <w:pPr>
              <w:rPr>
                <w:sz w:val="24"/>
              </w:rPr>
            </w:pPr>
          </w:p>
          <w:p w14:paraId="76CB0FB6" w14:textId="77777777" w:rsidR="004028FC" w:rsidRDefault="004028FC" w:rsidP="004028FC">
            <w:pPr>
              <w:rPr>
                <w:sz w:val="24"/>
              </w:rPr>
            </w:pPr>
          </w:p>
          <w:p w14:paraId="37EF7932" w14:textId="77777777" w:rsidR="004028FC" w:rsidRDefault="004028FC" w:rsidP="004028FC">
            <w:pPr>
              <w:rPr>
                <w:sz w:val="24"/>
              </w:rPr>
            </w:pPr>
          </w:p>
          <w:p w14:paraId="7554AB9A" w14:textId="77777777" w:rsidR="004028FC" w:rsidRDefault="004028FC" w:rsidP="004028FC">
            <w:pPr>
              <w:rPr>
                <w:sz w:val="24"/>
              </w:rPr>
            </w:pPr>
          </w:p>
          <w:p w14:paraId="05DCAD37" w14:textId="77777777" w:rsidR="004028FC" w:rsidRDefault="004028FC" w:rsidP="004028FC">
            <w:pPr>
              <w:rPr>
                <w:sz w:val="24"/>
              </w:rPr>
            </w:pPr>
          </w:p>
          <w:p w14:paraId="26405EE5" w14:textId="77777777" w:rsidR="004028FC" w:rsidRDefault="004028FC" w:rsidP="004028FC">
            <w:pPr>
              <w:rPr>
                <w:sz w:val="24"/>
              </w:rPr>
            </w:pPr>
          </w:p>
          <w:p w14:paraId="272CE380" w14:textId="77777777" w:rsidR="004028FC" w:rsidRDefault="004028FC" w:rsidP="004028FC">
            <w:pPr>
              <w:rPr>
                <w:sz w:val="24"/>
              </w:rPr>
            </w:pPr>
          </w:p>
          <w:p w14:paraId="705463A4" w14:textId="77777777" w:rsidR="004028FC" w:rsidRPr="004028FC" w:rsidRDefault="004028FC" w:rsidP="004028FC">
            <w:pPr>
              <w:rPr>
                <w:sz w:val="24"/>
              </w:rPr>
            </w:pPr>
          </w:p>
          <w:p w14:paraId="76E87E2D" w14:textId="77777777" w:rsidR="000215AC" w:rsidRPr="004028FC" w:rsidRDefault="00D630C0" w:rsidP="00D630C0">
            <w:pPr>
              <w:pStyle w:val="aa"/>
              <w:numPr>
                <w:ilvl w:val="0"/>
                <w:numId w:val="10"/>
              </w:numPr>
              <w:ind w:firstLineChars="0"/>
              <w:rPr>
                <w:sz w:val="24"/>
              </w:rPr>
            </w:pPr>
            <w:r w:rsidRPr="00D630C0">
              <w:t>A copy constructor creates a new object as a deep copy of an exsisting object.</w:t>
            </w:r>
            <w:r>
              <w:rPr>
                <w:rFonts w:hint="eastAsia"/>
              </w:rPr>
              <w:t xml:space="preserve"> </w:t>
            </w:r>
          </w:p>
          <w:p w14:paraId="6483B470" w14:textId="4B817BC7" w:rsidR="004028FC" w:rsidRDefault="004028FC" w:rsidP="004028FC">
            <w:pPr>
              <w:rPr>
                <w:sz w:val="24"/>
              </w:rPr>
            </w:pPr>
            <w:r>
              <w:rPr>
                <w:noProof/>
              </w:rPr>
              <w:drawing>
                <wp:inline distT="0" distB="0" distL="0" distR="0" wp14:anchorId="41765C08" wp14:editId="74B57778">
                  <wp:extent cx="5105662" cy="647733"/>
                  <wp:effectExtent l="0" t="0" r="0" b="0"/>
                  <wp:docPr id="1242340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40936" name=""/>
                          <pic:cNvPicPr/>
                        </pic:nvPicPr>
                        <pic:blipFill>
                          <a:blip r:embed="rId11"/>
                          <a:stretch>
                            <a:fillRect/>
                          </a:stretch>
                        </pic:blipFill>
                        <pic:spPr>
                          <a:xfrm>
                            <a:off x="0" y="0"/>
                            <a:ext cx="5105662" cy="647733"/>
                          </a:xfrm>
                          <a:prstGeom prst="rect">
                            <a:avLst/>
                          </a:prstGeom>
                        </pic:spPr>
                      </pic:pic>
                    </a:graphicData>
                  </a:graphic>
                </wp:inline>
              </w:drawing>
            </w:r>
          </w:p>
          <w:p w14:paraId="56FBD399" w14:textId="77777777" w:rsidR="004028FC" w:rsidRDefault="004028FC" w:rsidP="004028FC">
            <w:pPr>
              <w:rPr>
                <w:sz w:val="24"/>
              </w:rPr>
            </w:pPr>
          </w:p>
          <w:p w14:paraId="6B2553F1" w14:textId="77777777" w:rsidR="004028FC" w:rsidRDefault="004028FC" w:rsidP="004028FC">
            <w:pPr>
              <w:rPr>
                <w:sz w:val="24"/>
              </w:rPr>
            </w:pPr>
          </w:p>
          <w:p w14:paraId="5D3007F9" w14:textId="77777777" w:rsidR="004028FC" w:rsidRDefault="004028FC" w:rsidP="004028FC">
            <w:pPr>
              <w:rPr>
                <w:sz w:val="24"/>
              </w:rPr>
            </w:pPr>
          </w:p>
          <w:p w14:paraId="476B1669" w14:textId="77777777" w:rsidR="004028FC" w:rsidRDefault="004028FC" w:rsidP="004028FC">
            <w:pPr>
              <w:rPr>
                <w:sz w:val="24"/>
              </w:rPr>
            </w:pPr>
          </w:p>
          <w:p w14:paraId="3F91D5E2" w14:textId="77777777" w:rsidR="004028FC" w:rsidRDefault="004028FC" w:rsidP="004028FC">
            <w:pPr>
              <w:rPr>
                <w:sz w:val="24"/>
              </w:rPr>
            </w:pPr>
          </w:p>
          <w:p w14:paraId="67823953" w14:textId="77777777" w:rsidR="004028FC" w:rsidRDefault="004028FC" w:rsidP="004028FC">
            <w:pPr>
              <w:rPr>
                <w:sz w:val="24"/>
              </w:rPr>
            </w:pPr>
          </w:p>
          <w:p w14:paraId="2A7423EC" w14:textId="77777777" w:rsidR="004028FC" w:rsidRDefault="004028FC" w:rsidP="004028FC">
            <w:pPr>
              <w:rPr>
                <w:sz w:val="24"/>
              </w:rPr>
            </w:pPr>
          </w:p>
          <w:p w14:paraId="50E07137" w14:textId="77777777" w:rsidR="004028FC" w:rsidRDefault="004028FC" w:rsidP="004028FC">
            <w:pPr>
              <w:rPr>
                <w:sz w:val="24"/>
              </w:rPr>
            </w:pPr>
          </w:p>
          <w:p w14:paraId="17E506F2" w14:textId="77777777" w:rsidR="004028FC" w:rsidRDefault="004028FC" w:rsidP="004028FC">
            <w:pPr>
              <w:rPr>
                <w:sz w:val="24"/>
              </w:rPr>
            </w:pPr>
          </w:p>
          <w:p w14:paraId="120BC7CC" w14:textId="77777777" w:rsidR="004028FC" w:rsidRDefault="004028FC" w:rsidP="004028FC">
            <w:pPr>
              <w:rPr>
                <w:sz w:val="24"/>
              </w:rPr>
            </w:pPr>
          </w:p>
          <w:p w14:paraId="3DF2C8C4" w14:textId="77777777" w:rsidR="004028FC" w:rsidRDefault="004028FC" w:rsidP="004028FC">
            <w:pPr>
              <w:rPr>
                <w:sz w:val="24"/>
              </w:rPr>
            </w:pPr>
          </w:p>
          <w:p w14:paraId="566A3CF2" w14:textId="77777777" w:rsidR="004028FC" w:rsidRDefault="004028FC" w:rsidP="004028FC">
            <w:pPr>
              <w:rPr>
                <w:sz w:val="24"/>
              </w:rPr>
            </w:pPr>
          </w:p>
          <w:p w14:paraId="513B2BD6" w14:textId="77777777" w:rsidR="004028FC" w:rsidRDefault="004028FC" w:rsidP="004028FC">
            <w:pPr>
              <w:rPr>
                <w:sz w:val="24"/>
              </w:rPr>
            </w:pPr>
          </w:p>
          <w:p w14:paraId="3375A62D" w14:textId="77777777" w:rsidR="004028FC" w:rsidRDefault="004028FC" w:rsidP="004028FC">
            <w:pPr>
              <w:rPr>
                <w:sz w:val="24"/>
              </w:rPr>
            </w:pPr>
          </w:p>
          <w:p w14:paraId="7705CD3A" w14:textId="77777777" w:rsidR="004028FC" w:rsidRDefault="004028FC" w:rsidP="004028FC">
            <w:pPr>
              <w:rPr>
                <w:sz w:val="24"/>
              </w:rPr>
            </w:pPr>
          </w:p>
          <w:p w14:paraId="57CCA0B2" w14:textId="77777777" w:rsidR="004028FC" w:rsidRDefault="004028FC" w:rsidP="004028FC">
            <w:pPr>
              <w:rPr>
                <w:sz w:val="24"/>
              </w:rPr>
            </w:pPr>
          </w:p>
          <w:p w14:paraId="6DC5F087" w14:textId="77777777" w:rsidR="004028FC" w:rsidRDefault="004028FC" w:rsidP="004028FC">
            <w:pPr>
              <w:rPr>
                <w:sz w:val="24"/>
              </w:rPr>
            </w:pPr>
          </w:p>
          <w:p w14:paraId="597F3448" w14:textId="77777777" w:rsidR="00851AFD" w:rsidRPr="004028FC" w:rsidRDefault="00851AFD" w:rsidP="004028FC">
            <w:pPr>
              <w:rPr>
                <w:sz w:val="24"/>
              </w:rPr>
            </w:pPr>
          </w:p>
          <w:p w14:paraId="4D556896" w14:textId="77777777" w:rsidR="00D630C0" w:rsidRDefault="00D630C0" w:rsidP="00D630C0">
            <w:pPr>
              <w:pStyle w:val="aa"/>
              <w:numPr>
                <w:ilvl w:val="0"/>
                <w:numId w:val="10"/>
              </w:numPr>
              <w:ind w:firstLineChars="0"/>
              <w:rPr>
                <w:sz w:val="24"/>
              </w:rPr>
            </w:pPr>
            <w:r w:rsidRPr="00D630C0">
              <w:rPr>
                <w:sz w:val="24"/>
              </w:rPr>
              <w:lastRenderedPageBreak/>
              <w:t>Read and complete the following program. There are 6 blanks in the program marked Q1 to Q6.</w:t>
            </w:r>
          </w:p>
          <w:p w14:paraId="45C9758D" w14:textId="2E09ADD7" w:rsidR="004028FC" w:rsidRDefault="004028FC" w:rsidP="004028FC">
            <w:pPr>
              <w:rPr>
                <w:sz w:val="24"/>
              </w:rPr>
            </w:pPr>
            <w:r>
              <w:rPr>
                <w:noProof/>
              </w:rPr>
              <w:drawing>
                <wp:inline distT="0" distB="0" distL="0" distR="0" wp14:anchorId="445EE10E" wp14:editId="06ECA8A9">
                  <wp:extent cx="5696243" cy="6928206"/>
                  <wp:effectExtent l="0" t="0" r="0" b="6350"/>
                  <wp:docPr id="1004185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85062" name=""/>
                          <pic:cNvPicPr/>
                        </pic:nvPicPr>
                        <pic:blipFill>
                          <a:blip r:embed="rId12"/>
                          <a:stretch>
                            <a:fillRect/>
                          </a:stretch>
                        </pic:blipFill>
                        <pic:spPr>
                          <a:xfrm>
                            <a:off x="0" y="0"/>
                            <a:ext cx="5696243" cy="6928206"/>
                          </a:xfrm>
                          <a:prstGeom prst="rect">
                            <a:avLst/>
                          </a:prstGeom>
                        </pic:spPr>
                      </pic:pic>
                    </a:graphicData>
                  </a:graphic>
                </wp:inline>
              </w:drawing>
            </w:r>
          </w:p>
          <w:p w14:paraId="199DFF06" w14:textId="354E3524" w:rsidR="004028FC" w:rsidRDefault="004028FC" w:rsidP="004028FC">
            <w:pPr>
              <w:rPr>
                <w:sz w:val="24"/>
              </w:rPr>
            </w:pPr>
            <w:r>
              <w:rPr>
                <w:noProof/>
              </w:rPr>
              <w:drawing>
                <wp:inline distT="0" distB="0" distL="0" distR="0" wp14:anchorId="145976A1" wp14:editId="4728BC14">
                  <wp:extent cx="4426177" cy="812842"/>
                  <wp:effectExtent l="0" t="0" r="0" b="6350"/>
                  <wp:docPr id="1589531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31415" name=""/>
                          <pic:cNvPicPr/>
                        </pic:nvPicPr>
                        <pic:blipFill>
                          <a:blip r:embed="rId13"/>
                          <a:stretch>
                            <a:fillRect/>
                          </a:stretch>
                        </pic:blipFill>
                        <pic:spPr>
                          <a:xfrm>
                            <a:off x="0" y="0"/>
                            <a:ext cx="4426177" cy="812842"/>
                          </a:xfrm>
                          <a:prstGeom prst="rect">
                            <a:avLst/>
                          </a:prstGeom>
                        </pic:spPr>
                      </pic:pic>
                    </a:graphicData>
                  </a:graphic>
                </wp:inline>
              </w:drawing>
            </w:r>
          </w:p>
          <w:p w14:paraId="7AF0FE9A" w14:textId="77777777" w:rsidR="004028FC" w:rsidRDefault="004028FC" w:rsidP="004028FC">
            <w:pPr>
              <w:rPr>
                <w:sz w:val="24"/>
              </w:rPr>
            </w:pPr>
          </w:p>
          <w:p w14:paraId="4331802D" w14:textId="77777777" w:rsidR="004028FC" w:rsidRDefault="004028FC" w:rsidP="004028FC">
            <w:pPr>
              <w:rPr>
                <w:sz w:val="24"/>
              </w:rPr>
            </w:pPr>
          </w:p>
          <w:p w14:paraId="255C6F6A" w14:textId="77EA12CD" w:rsidR="004028FC" w:rsidRDefault="004028FC" w:rsidP="004028FC">
            <w:pPr>
              <w:rPr>
                <w:sz w:val="24"/>
              </w:rPr>
            </w:pPr>
            <w:r>
              <w:rPr>
                <w:noProof/>
              </w:rPr>
              <w:lastRenderedPageBreak/>
              <w:drawing>
                <wp:inline distT="0" distB="0" distL="0" distR="0" wp14:anchorId="69E02A3F" wp14:editId="57C1A2C1">
                  <wp:extent cx="5423179" cy="5181866"/>
                  <wp:effectExtent l="0" t="0" r="6350" b="0"/>
                  <wp:docPr id="1292171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71969" name=""/>
                          <pic:cNvPicPr/>
                        </pic:nvPicPr>
                        <pic:blipFill>
                          <a:blip r:embed="rId14"/>
                          <a:stretch>
                            <a:fillRect/>
                          </a:stretch>
                        </pic:blipFill>
                        <pic:spPr>
                          <a:xfrm>
                            <a:off x="0" y="0"/>
                            <a:ext cx="5423179" cy="5181866"/>
                          </a:xfrm>
                          <a:prstGeom prst="rect">
                            <a:avLst/>
                          </a:prstGeom>
                        </pic:spPr>
                      </pic:pic>
                    </a:graphicData>
                  </a:graphic>
                </wp:inline>
              </w:drawing>
            </w:r>
          </w:p>
          <w:p w14:paraId="039B7F84" w14:textId="77777777" w:rsidR="004028FC" w:rsidRDefault="004028FC" w:rsidP="004028FC">
            <w:pPr>
              <w:rPr>
                <w:sz w:val="24"/>
              </w:rPr>
            </w:pPr>
          </w:p>
          <w:p w14:paraId="77576322" w14:textId="77777777" w:rsidR="004028FC" w:rsidRDefault="004028FC" w:rsidP="004028FC">
            <w:pPr>
              <w:rPr>
                <w:sz w:val="24"/>
              </w:rPr>
            </w:pPr>
          </w:p>
          <w:p w14:paraId="33747DB8" w14:textId="77777777" w:rsidR="004028FC" w:rsidRDefault="004028FC" w:rsidP="004028FC">
            <w:pPr>
              <w:rPr>
                <w:sz w:val="24"/>
              </w:rPr>
            </w:pPr>
          </w:p>
          <w:p w14:paraId="1FB20DE0" w14:textId="77777777" w:rsidR="004028FC" w:rsidRDefault="004028FC" w:rsidP="004028FC">
            <w:pPr>
              <w:rPr>
                <w:sz w:val="24"/>
              </w:rPr>
            </w:pPr>
          </w:p>
          <w:p w14:paraId="6200AB4C" w14:textId="77777777" w:rsidR="004028FC" w:rsidRDefault="004028FC" w:rsidP="004028FC">
            <w:pPr>
              <w:rPr>
                <w:sz w:val="24"/>
              </w:rPr>
            </w:pPr>
          </w:p>
          <w:p w14:paraId="149F5858" w14:textId="77777777" w:rsidR="004028FC" w:rsidRDefault="004028FC" w:rsidP="004028FC">
            <w:pPr>
              <w:rPr>
                <w:sz w:val="24"/>
              </w:rPr>
            </w:pPr>
          </w:p>
          <w:p w14:paraId="4B1A15C1" w14:textId="77777777" w:rsidR="004028FC" w:rsidRDefault="004028FC" w:rsidP="004028FC">
            <w:pPr>
              <w:rPr>
                <w:sz w:val="24"/>
              </w:rPr>
            </w:pPr>
          </w:p>
          <w:p w14:paraId="115AE785" w14:textId="77777777" w:rsidR="004028FC" w:rsidRDefault="004028FC" w:rsidP="004028FC">
            <w:pPr>
              <w:rPr>
                <w:sz w:val="24"/>
              </w:rPr>
            </w:pPr>
          </w:p>
          <w:p w14:paraId="67C42C27" w14:textId="77777777" w:rsidR="004028FC" w:rsidRDefault="004028FC" w:rsidP="004028FC">
            <w:pPr>
              <w:rPr>
                <w:sz w:val="24"/>
              </w:rPr>
            </w:pPr>
          </w:p>
          <w:p w14:paraId="5B053A88" w14:textId="77777777" w:rsidR="004028FC" w:rsidRDefault="004028FC" w:rsidP="004028FC">
            <w:pPr>
              <w:rPr>
                <w:sz w:val="24"/>
              </w:rPr>
            </w:pPr>
          </w:p>
          <w:p w14:paraId="00C299F0" w14:textId="77777777" w:rsidR="004028FC" w:rsidRDefault="004028FC" w:rsidP="004028FC">
            <w:pPr>
              <w:rPr>
                <w:sz w:val="24"/>
              </w:rPr>
            </w:pPr>
          </w:p>
          <w:p w14:paraId="202B2A4B" w14:textId="77777777" w:rsidR="004028FC" w:rsidRDefault="004028FC" w:rsidP="004028FC">
            <w:pPr>
              <w:rPr>
                <w:sz w:val="24"/>
              </w:rPr>
            </w:pPr>
          </w:p>
          <w:p w14:paraId="7B431C9E" w14:textId="77777777" w:rsidR="004028FC" w:rsidRDefault="004028FC" w:rsidP="004028FC">
            <w:pPr>
              <w:rPr>
                <w:sz w:val="24"/>
              </w:rPr>
            </w:pPr>
          </w:p>
          <w:p w14:paraId="2200096B" w14:textId="77777777" w:rsidR="004028FC" w:rsidRDefault="004028FC" w:rsidP="004028FC">
            <w:pPr>
              <w:rPr>
                <w:sz w:val="24"/>
              </w:rPr>
            </w:pPr>
          </w:p>
          <w:p w14:paraId="2C267694" w14:textId="77777777" w:rsidR="004028FC" w:rsidRDefault="004028FC" w:rsidP="004028FC">
            <w:pPr>
              <w:rPr>
                <w:sz w:val="24"/>
              </w:rPr>
            </w:pPr>
          </w:p>
          <w:p w14:paraId="3FEB2301" w14:textId="77777777" w:rsidR="004028FC" w:rsidRDefault="004028FC" w:rsidP="004028FC">
            <w:pPr>
              <w:rPr>
                <w:sz w:val="24"/>
              </w:rPr>
            </w:pPr>
          </w:p>
          <w:p w14:paraId="3FCAB404" w14:textId="77777777" w:rsidR="004028FC" w:rsidRDefault="004028FC" w:rsidP="004028FC">
            <w:pPr>
              <w:rPr>
                <w:sz w:val="24"/>
              </w:rPr>
            </w:pPr>
          </w:p>
          <w:p w14:paraId="0D6840CE" w14:textId="77777777" w:rsidR="004028FC" w:rsidRPr="004028FC" w:rsidRDefault="004028FC" w:rsidP="004028FC">
            <w:pPr>
              <w:rPr>
                <w:sz w:val="24"/>
              </w:rPr>
            </w:pPr>
          </w:p>
          <w:p w14:paraId="07A5AF6A" w14:textId="77777777" w:rsidR="00D630C0" w:rsidRDefault="00D630C0" w:rsidP="00D630C0">
            <w:pPr>
              <w:pStyle w:val="aa"/>
              <w:numPr>
                <w:ilvl w:val="0"/>
                <w:numId w:val="10"/>
              </w:numPr>
              <w:ind w:firstLineChars="0"/>
              <w:rPr>
                <w:sz w:val="24"/>
              </w:rPr>
            </w:pPr>
            <w:r w:rsidRPr="00D630C0">
              <w:rPr>
                <w:sz w:val="24"/>
              </w:rPr>
              <w:lastRenderedPageBreak/>
              <w:t>Can member functions of a class access static variables, and can static member functions of a class access ordinary variables? Why?</w:t>
            </w:r>
          </w:p>
          <w:p w14:paraId="33480F7B" w14:textId="77777777" w:rsidR="004028FC" w:rsidRDefault="004028FC" w:rsidP="004028FC">
            <w:pPr>
              <w:rPr>
                <w:sz w:val="24"/>
              </w:rPr>
            </w:pPr>
          </w:p>
          <w:p w14:paraId="1BC29ECD" w14:textId="77777777" w:rsidR="004028FC" w:rsidRDefault="004028FC" w:rsidP="004028FC">
            <w:pPr>
              <w:rPr>
                <w:sz w:val="24"/>
              </w:rPr>
            </w:pPr>
          </w:p>
          <w:p w14:paraId="49A8F94D" w14:textId="77777777" w:rsidR="004028FC" w:rsidRDefault="004028FC" w:rsidP="004028FC">
            <w:pPr>
              <w:rPr>
                <w:sz w:val="24"/>
              </w:rPr>
            </w:pPr>
          </w:p>
          <w:p w14:paraId="6E2C15E1" w14:textId="77777777" w:rsidR="004028FC" w:rsidRDefault="004028FC" w:rsidP="004028FC">
            <w:pPr>
              <w:rPr>
                <w:sz w:val="24"/>
              </w:rPr>
            </w:pPr>
          </w:p>
          <w:p w14:paraId="1EB94699" w14:textId="77777777" w:rsidR="004028FC" w:rsidRDefault="004028FC" w:rsidP="004028FC">
            <w:pPr>
              <w:rPr>
                <w:sz w:val="24"/>
              </w:rPr>
            </w:pPr>
          </w:p>
          <w:p w14:paraId="6400D920" w14:textId="77777777" w:rsidR="004028FC" w:rsidRDefault="004028FC" w:rsidP="004028FC">
            <w:pPr>
              <w:rPr>
                <w:sz w:val="24"/>
              </w:rPr>
            </w:pPr>
          </w:p>
          <w:p w14:paraId="1FD2E021" w14:textId="77777777" w:rsidR="004028FC" w:rsidRDefault="004028FC" w:rsidP="004028FC">
            <w:pPr>
              <w:rPr>
                <w:sz w:val="24"/>
              </w:rPr>
            </w:pPr>
          </w:p>
          <w:p w14:paraId="5FBD20F0" w14:textId="77777777" w:rsidR="004028FC" w:rsidRDefault="004028FC" w:rsidP="004028FC">
            <w:pPr>
              <w:rPr>
                <w:sz w:val="24"/>
              </w:rPr>
            </w:pPr>
          </w:p>
          <w:p w14:paraId="146CDF7C" w14:textId="77777777" w:rsidR="004028FC" w:rsidRDefault="004028FC" w:rsidP="004028FC">
            <w:pPr>
              <w:rPr>
                <w:sz w:val="24"/>
              </w:rPr>
            </w:pPr>
          </w:p>
          <w:p w14:paraId="6412D372" w14:textId="77777777" w:rsidR="004028FC" w:rsidRDefault="004028FC" w:rsidP="004028FC">
            <w:pPr>
              <w:rPr>
                <w:sz w:val="24"/>
              </w:rPr>
            </w:pPr>
          </w:p>
          <w:p w14:paraId="50013F1D" w14:textId="77777777" w:rsidR="004028FC" w:rsidRDefault="004028FC" w:rsidP="004028FC">
            <w:pPr>
              <w:rPr>
                <w:sz w:val="24"/>
              </w:rPr>
            </w:pPr>
          </w:p>
          <w:p w14:paraId="3EEFCB42" w14:textId="77777777" w:rsidR="004028FC" w:rsidRDefault="004028FC" w:rsidP="004028FC">
            <w:pPr>
              <w:rPr>
                <w:sz w:val="24"/>
              </w:rPr>
            </w:pPr>
          </w:p>
          <w:p w14:paraId="39D618C8" w14:textId="77777777" w:rsidR="004028FC" w:rsidRDefault="004028FC" w:rsidP="004028FC">
            <w:pPr>
              <w:rPr>
                <w:sz w:val="24"/>
              </w:rPr>
            </w:pPr>
          </w:p>
          <w:p w14:paraId="3374B549" w14:textId="77777777" w:rsidR="004028FC" w:rsidRDefault="004028FC" w:rsidP="004028FC">
            <w:pPr>
              <w:rPr>
                <w:sz w:val="24"/>
              </w:rPr>
            </w:pPr>
          </w:p>
          <w:p w14:paraId="16DB7023" w14:textId="77777777" w:rsidR="004028FC" w:rsidRDefault="004028FC" w:rsidP="004028FC">
            <w:pPr>
              <w:rPr>
                <w:sz w:val="24"/>
              </w:rPr>
            </w:pPr>
          </w:p>
          <w:p w14:paraId="229EF403" w14:textId="77777777" w:rsidR="004028FC" w:rsidRDefault="004028FC" w:rsidP="004028FC">
            <w:pPr>
              <w:rPr>
                <w:sz w:val="24"/>
              </w:rPr>
            </w:pPr>
          </w:p>
          <w:p w14:paraId="7AC088D7" w14:textId="77777777" w:rsidR="004028FC" w:rsidRDefault="004028FC" w:rsidP="004028FC">
            <w:pPr>
              <w:rPr>
                <w:sz w:val="24"/>
              </w:rPr>
            </w:pPr>
          </w:p>
          <w:p w14:paraId="2D775350" w14:textId="77777777" w:rsidR="004028FC" w:rsidRPr="004028FC" w:rsidRDefault="004028FC" w:rsidP="004028FC">
            <w:pPr>
              <w:rPr>
                <w:sz w:val="24"/>
              </w:rPr>
            </w:pPr>
          </w:p>
          <w:p w14:paraId="0E8A47CF" w14:textId="77777777" w:rsidR="004028FC" w:rsidRDefault="004028FC" w:rsidP="00D630C0">
            <w:pPr>
              <w:pStyle w:val="aa"/>
              <w:numPr>
                <w:ilvl w:val="0"/>
                <w:numId w:val="10"/>
              </w:numPr>
              <w:ind w:firstLineChars="0"/>
              <w:rPr>
                <w:sz w:val="24"/>
              </w:rPr>
            </w:pPr>
            <w:r w:rsidRPr="004028FC">
              <w:rPr>
                <w:sz w:val="24"/>
              </w:rPr>
              <w:t>There are three template classes matrix, invertible_matrix, orthogonal_matrix.</w:t>
            </w:r>
          </w:p>
          <w:p w14:paraId="6B23613F" w14:textId="77777777" w:rsidR="004028FC" w:rsidRDefault="00B15B91" w:rsidP="004028FC">
            <w:pPr>
              <w:rPr>
                <w:sz w:val="24"/>
              </w:rPr>
            </w:pPr>
            <w:r>
              <w:rPr>
                <w:noProof/>
              </w:rPr>
              <w:drawing>
                <wp:inline distT="0" distB="0" distL="0" distR="0" wp14:anchorId="751049C7" wp14:editId="0CEB5E18">
                  <wp:extent cx="5372100" cy="1710267"/>
                  <wp:effectExtent l="0" t="0" r="0" b="4445"/>
                  <wp:docPr id="1895207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07776" name=""/>
                          <pic:cNvPicPr/>
                        </pic:nvPicPr>
                        <pic:blipFill rotWithShape="1">
                          <a:blip r:embed="rId15"/>
                          <a:srcRect b="27404"/>
                          <a:stretch/>
                        </pic:blipFill>
                        <pic:spPr bwMode="auto">
                          <a:xfrm>
                            <a:off x="0" y="0"/>
                            <a:ext cx="5372376" cy="1710355"/>
                          </a:xfrm>
                          <a:prstGeom prst="rect">
                            <a:avLst/>
                          </a:prstGeom>
                          <a:ln>
                            <a:noFill/>
                          </a:ln>
                          <a:extLst>
                            <a:ext uri="{53640926-AAD7-44D8-BBD7-CCE9431645EC}">
                              <a14:shadowObscured xmlns:a14="http://schemas.microsoft.com/office/drawing/2010/main"/>
                            </a:ext>
                          </a:extLst>
                        </pic:spPr>
                      </pic:pic>
                    </a:graphicData>
                  </a:graphic>
                </wp:inline>
              </w:drawing>
            </w:r>
          </w:p>
          <w:p w14:paraId="7DA2F0EF" w14:textId="5B6863F5" w:rsidR="00B15B91" w:rsidRPr="004028FC" w:rsidRDefault="00B15B91" w:rsidP="004028FC">
            <w:pPr>
              <w:rPr>
                <w:rFonts w:hint="eastAsia"/>
                <w:sz w:val="24"/>
              </w:rPr>
            </w:pPr>
            <w:r>
              <w:rPr>
                <w:noProof/>
              </w:rPr>
              <w:drawing>
                <wp:inline distT="0" distB="0" distL="0" distR="0" wp14:anchorId="4ECFA5AA" wp14:editId="0F1347AC">
                  <wp:extent cx="4948767" cy="3307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6884" cy="335276"/>
                          </a:xfrm>
                          <a:prstGeom prst="rect">
                            <a:avLst/>
                          </a:prstGeom>
                        </pic:spPr>
                      </pic:pic>
                    </a:graphicData>
                  </a:graphic>
                </wp:inline>
              </w:drawing>
            </w:r>
          </w:p>
        </w:tc>
      </w:tr>
    </w:tbl>
    <w:p w14:paraId="58E63A25" w14:textId="73E4270A" w:rsidR="000215AC" w:rsidRPr="00483A41" w:rsidRDefault="000215AC" w:rsidP="00483A41">
      <w:pPr>
        <w:ind w:firstLineChars="2900" w:firstLine="6960"/>
        <w:rPr>
          <w:sz w:val="24"/>
        </w:rPr>
      </w:pPr>
    </w:p>
    <w:sectPr w:rsidR="000215AC" w:rsidRPr="00483A41">
      <w:headerReference w:type="default" r:id="rId17"/>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F1120" w14:textId="77777777" w:rsidR="00503168" w:rsidRDefault="00503168">
      <w:r>
        <w:separator/>
      </w:r>
    </w:p>
  </w:endnote>
  <w:endnote w:type="continuationSeparator" w:id="0">
    <w:p w14:paraId="0A3699E3" w14:textId="77777777" w:rsidR="00503168" w:rsidRDefault="00503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28DED" w14:textId="77777777" w:rsidR="00503168" w:rsidRDefault="00503168">
      <w:r>
        <w:separator/>
      </w:r>
    </w:p>
  </w:footnote>
  <w:footnote w:type="continuationSeparator" w:id="0">
    <w:p w14:paraId="0562850D" w14:textId="77777777" w:rsidR="00503168" w:rsidRDefault="00503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BA13D" w14:textId="77777777" w:rsidR="000215AC" w:rsidRDefault="000215AC">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CA404"/>
    <w:multiLevelType w:val="singleLevel"/>
    <w:tmpl w:val="BFBCA404"/>
    <w:lvl w:ilvl="0">
      <w:start w:val="3"/>
      <w:numFmt w:val="decimal"/>
      <w:suff w:val="space"/>
      <w:lvlText w:val="%1."/>
      <w:lvlJc w:val="left"/>
    </w:lvl>
  </w:abstractNum>
  <w:abstractNum w:abstractNumId="1" w15:restartNumberingAfterBreak="0">
    <w:nsid w:val="CA8C275A"/>
    <w:multiLevelType w:val="singleLevel"/>
    <w:tmpl w:val="CA8C275A"/>
    <w:lvl w:ilvl="0">
      <w:start w:val="1"/>
      <w:numFmt w:val="decimal"/>
      <w:suff w:val="space"/>
      <w:lvlText w:val="%1."/>
      <w:lvlJc w:val="left"/>
    </w:lvl>
  </w:abstractNum>
  <w:abstractNum w:abstractNumId="2" w15:restartNumberingAfterBreak="0">
    <w:nsid w:val="015EB94F"/>
    <w:multiLevelType w:val="singleLevel"/>
    <w:tmpl w:val="015EB94F"/>
    <w:lvl w:ilvl="0">
      <w:start w:val="7"/>
      <w:numFmt w:val="decimal"/>
      <w:suff w:val="space"/>
      <w:lvlText w:val="%1."/>
      <w:lvlJc w:val="left"/>
    </w:lvl>
  </w:abstractNum>
  <w:abstractNum w:abstractNumId="3" w15:restartNumberingAfterBreak="0">
    <w:nsid w:val="01D46316"/>
    <w:multiLevelType w:val="singleLevel"/>
    <w:tmpl w:val="01D46316"/>
    <w:lvl w:ilvl="0">
      <w:start w:val="6"/>
      <w:numFmt w:val="decimal"/>
      <w:suff w:val="space"/>
      <w:lvlText w:val="%1."/>
      <w:lvlJc w:val="left"/>
    </w:lvl>
  </w:abstractNum>
  <w:abstractNum w:abstractNumId="4" w15:restartNumberingAfterBreak="0">
    <w:nsid w:val="0CE2C73E"/>
    <w:multiLevelType w:val="singleLevel"/>
    <w:tmpl w:val="0CE2C73E"/>
    <w:lvl w:ilvl="0">
      <w:start w:val="2"/>
      <w:numFmt w:val="decimal"/>
      <w:suff w:val="space"/>
      <w:lvlText w:val="%1."/>
      <w:lvlJc w:val="left"/>
    </w:lvl>
  </w:abstractNum>
  <w:abstractNum w:abstractNumId="5" w15:restartNumberingAfterBreak="0">
    <w:nsid w:val="0FBF3F7A"/>
    <w:multiLevelType w:val="hybridMultilevel"/>
    <w:tmpl w:val="54DA987C"/>
    <w:lvl w:ilvl="0" w:tplc="DC1E1F76">
      <w:start w:val="1"/>
      <w:numFmt w:val="decimal"/>
      <w:lvlText w:val="%1."/>
      <w:lvlJc w:val="left"/>
      <w:pPr>
        <w:ind w:left="360" w:hanging="360"/>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0451239"/>
    <w:multiLevelType w:val="singleLevel"/>
    <w:tmpl w:val="20451239"/>
    <w:lvl w:ilvl="0">
      <w:start w:val="5"/>
      <w:numFmt w:val="decimal"/>
      <w:suff w:val="space"/>
      <w:lvlText w:val="%1."/>
      <w:lvlJc w:val="left"/>
    </w:lvl>
  </w:abstractNum>
  <w:abstractNum w:abstractNumId="7" w15:restartNumberingAfterBreak="0">
    <w:nsid w:val="365642F3"/>
    <w:multiLevelType w:val="hybridMultilevel"/>
    <w:tmpl w:val="3C1A416A"/>
    <w:lvl w:ilvl="0" w:tplc="A9F47A4C">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D37ACB9"/>
    <w:multiLevelType w:val="singleLevel"/>
    <w:tmpl w:val="3D37ACB9"/>
    <w:lvl w:ilvl="0">
      <w:start w:val="8"/>
      <w:numFmt w:val="decimal"/>
      <w:suff w:val="space"/>
      <w:lvlText w:val="%1."/>
      <w:lvlJc w:val="left"/>
    </w:lvl>
  </w:abstractNum>
  <w:abstractNum w:abstractNumId="9" w15:restartNumberingAfterBreak="0">
    <w:nsid w:val="5DA575E2"/>
    <w:multiLevelType w:val="singleLevel"/>
    <w:tmpl w:val="5DA575E2"/>
    <w:lvl w:ilvl="0">
      <w:start w:val="4"/>
      <w:numFmt w:val="decimal"/>
      <w:suff w:val="space"/>
      <w:lvlText w:val="%1."/>
      <w:lvlJc w:val="left"/>
    </w:lvl>
  </w:abstractNum>
  <w:num w:numId="1" w16cid:durableId="1673797689">
    <w:abstractNumId w:val="1"/>
  </w:num>
  <w:num w:numId="2" w16cid:durableId="1271010924">
    <w:abstractNumId w:val="4"/>
  </w:num>
  <w:num w:numId="3" w16cid:durableId="301542994">
    <w:abstractNumId w:val="0"/>
  </w:num>
  <w:num w:numId="4" w16cid:durableId="1512721777">
    <w:abstractNumId w:val="9"/>
  </w:num>
  <w:num w:numId="5" w16cid:durableId="951324800">
    <w:abstractNumId w:val="6"/>
  </w:num>
  <w:num w:numId="6" w16cid:durableId="1056079814">
    <w:abstractNumId w:val="3"/>
  </w:num>
  <w:num w:numId="7" w16cid:durableId="2090543089">
    <w:abstractNumId w:val="2"/>
  </w:num>
  <w:num w:numId="8" w16cid:durableId="1590654047">
    <w:abstractNumId w:val="8"/>
  </w:num>
  <w:num w:numId="9" w16cid:durableId="478231390">
    <w:abstractNumId w:val="7"/>
  </w:num>
  <w:num w:numId="10" w16cid:durableId="1449155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MzMmRhYjU2OTAwMDQ2NjIyYjVkMGE0MDM0NGJkMzIifQ=="/>
  </w:docVars>
  <w:rsids>
    <w:rsidRoot w:val="00835216"/>
    <w:rsid w:val="00011F7E"/>
    <w:rsid w:val="000215AC"/>
    <w:rsid w:val="000255E6"/>
    <w:rsid w:val="00031BB2"/>
    <w:rsid w:val="00033505"/>
    <w:rsid w:val="00051B40"/>
    <w:rsid w:val="00092E6E"/>
    <w:rsid w:val="00094169"/>
    <w:rsid w:val="00095C54"/>
    <w:rsid w:val="000B6D73"/>
    <w:rsid w:val="000E5A77"/>
    <w:rsid w:val="000F101F"/>
    <w:rsid w:val="000F3A0B"/>
    <w:rsid w:val="000F5723"/>
    <w:rsid w:val="00105395"/>
    <w:rsid w:val="00107FF6"/>
    <w:rsid w:val="0011066B"/>
    <w:rsid w:val="00114AC0"/>
    <w:rsid w:val="00122A5E"/>
    <w:rsid w:val="001257FA"/>
    <w:rsid w:val="00156DA9"/>
    <w:rsid w:val="001769B9"/>
    <w:rsid w:val="00182975"/>
    <w:rsid w:val="001907C3"/>
    <w:rsid w:val="001B0A25"/>
    <w:rsid w:val="001C025B"/>
    <w:rsid w:val="001C2E72"/>
    <w:rsid w:val="001F0D41"/>
    <w:rsid w:val="00202D63"/>
    <w:rsid w:val="0021500B"/>
    <w:rsid w:val="00241710"/>
    <w:rsid w:val="002424C6"/>
    <w:rsid w:val="002446B2"/>
    <w:rsid w:val="0024524B"/>
    <w:rsid w:val="00253856"/>
    <w:rsid w:val="00273F01"/>
    <w:rsid w:val="002854E6"/>
    <w:rsid w:val="002A490F"/>
    <w:rsid w:val="002A5B14"/>
    <w:rsid w:val="002B7151"/>
    <w:rsid w:val="002D3C27"/>
    <w:rsid w:val="002D79ED"/>
    <w:rsid w:val="002E7D38"/>
    <w:rsid w:val="00305EC0"/>
    <w:rsid w:val="00315169"/>
    <w:rsid w:val="0032521C"/>
    <w:rsid w:val="003344CE"/>
    <w:rsid w:val="00343E9B"/>
    <w:rsid w:val="00344F30"/>
    <w:rsid w:val="003534D6"/>
    <w:rsid w:val="0037496D"/>
    <w:rsid w:val="00380966"/>
    <w:rsid w:val="00392D9F"/>
    <w:rsid w:val="003A5236"/>
    <w:rsid w:val="003C1507"/>
    <w:rsid w:val="003C3C85"/>
    <w:rsid w:val="003D2D1D"/>
    <w:rsid w:val="003D3E84"/>
    <w:rsid w:val="003D4091"/>
    <w:rsid w:val="003D43B1"/>
    <w:rsid w:val="003D48B3"/>
    <w:rsid w:val="003E59AC"/>
    <w:rsid w:val="00401EFF"/>
    <w:rsid w:val="004028FC"/>
    <w:rsid w:val="004114FA"/>
    <w:rsid w:val="00414583"/>
    <w:rsid w:val="00427B83"/>
    <w:rsid w:val="004330C7"/>
    <w:rsid w:val="00437278"/>
    <w:rsid w:val="00463B8B"/>
    <w:rsid w:val="00483A41"/>
    <w:rsid w:val="004931D5"/>
    <w:rsid w:val="00497BBD"/>
    <w:rsid w:val="004A1A77"/>
    <w:rsid w:val="004A7448"/>
    <w:rsid w:val="004C0B28"/>
    <w:rsid w:val="004E1A7A"/>
    <w:rsid w:val="004E24AF"/>
    <w:rsid w:val="0050264C"/>
    <w:rsid w:val="00503168"/>
    <w:rsid w:val="0051255D"/>
    <w:rsid w:val="0051281C"/>
    <w:rsid w:val="00513663"/>
    <w:rsid w:val="005154BE"/>
    <w:rsid w:val="0052602B"/>
    <w:rsid w:val="005444D2"/>
    <w:rsid w:val="0055567F"/>
    <w:rsid w:val="00566D6C"/>
    <w:rsid w:val="00573ACF"/>
    <w:rsid w:val="005A0220"/>
    <w:rsid w:val="005A17F1"/>
    <w:rsid w:val="005B35FC"/>
    <w:rsid w:val="005E06B7"/>
    <w:rsid w:val="005E77AD"/>
    <w:rsid w:val="006004EF"/>
    <w:rsid w:val="006047BB"/>
    <w:rsid w:val="00617B3E"/>
    <w:rsid w:val="00635EE0"/>
    <w:rsid w:val="00636E71"/>
    <w:rsid w:val="00651295"/>
    <w:rsid w:val="006579F6"/>
    <w:rsid w:val="00690B72"/>
    <w:rsid w:val="006A72C7"/>
    <w:rsid w:val="006B2A14"/>
    <w:rsid w:val="006D233A"/>
    <w:rsid w:val="006E541D"/>
    <w:rsid w:val="006E7874"/>
    <w:rsid w:val="006F111C"/>
    <w:rsid w:val="006F4CF0"/>
    <w:rsid w:val="006F7317"/>
    <w:rsid w:val="00710225"/>
    <w:rsid w:val="00725AF0"/>
    <w:rsid w:val="007361A1"/>
    <w:rsid w:val="00750DF0"/>
    <w:rsid w:val="0075694E"/>
    <w:rsid w:val="00761358"/>
    <w:rsid w:val="007662AD"/>
    <w:rsid w:val="00775740"/>
    <w:rsid w:val="0078734C"/>
    <w:rsid w:val="007904DE"/>
    <w:rsid w:val="00790517"/>
    <w:rsid w:val="007C25E0"/>
    <w:rsid w:val="007C3E6E"/>
    <w:rsid w:val="007D5AC4"/>
    <w:rsid w:val="00801841"/>
    <w:rsid w:val="00811E3D"/>
    <w:rsid w:val="00835216"/>
    <w:rsid w:val="00840A61"/>
    <w:rsid w:val="00851AFD"/>
    <w:rsid w:val="00856EB9"/>
    <w:rsid w:val="008651EC"/>
    <w:rsid w:val="008673EF"/>
    <w:rsid w:val="00875EC8"/>
    <w:rsid w:val="00890A2B"/>
    <w:rsid w:val="00891393"/>
    <w:rsid w:val="008A249D"/>
    <w:rsid w:val="008A2D83"/>
    <w:rsid w:val="008C1AAC"/>
    <w:rsid w:val="008C2079"/>
    <w:rsid w:val="008C6749"/>
    <w:rsid w:val="008D03F5"/>
    <w:rsid w:val="008D65A7"/>
    <w:rsid w:val="009128B3"/>
    <w:rsid w:val="00914585"/>
    <w:rsid w:val="00917076"/>
    <w:rsid w:val="0094053B"/>
    <w:rsid w:val="0094661B"/>
    <w:rsid w:val="00947D40"/>
    <w:rsid w:val="00951043"/>
    <w:rsid w:val="0095208A"/>
    <w:rsid w:val="00955160"/>
    <w:rsid w:val="00967FC7"/>
    <w:rsid w:val="00970C56"/>
    <w:rsid w:val="00972D04"/>
    <w:rsid w:val="00976E12"/>
    <w:rsid w:val="00982430"/>
    <w:rsid w:val="009A5F82"/>
    <w:rsid w:val="009A64B9"/>
    <w:rsid w:val="009B4808"/>
    <w:rsid w:val="009C6A62"/>
    <w:rsid w:val="009C6BB4"/>
    <w:rsid w:val="009C777A"/>
    <w:rsid w:val="009D1049"/>
    <w:rsid w:val="009D5E3F"/>
    <w:rsid w:val="00A07A5F"/>
    <w:rsid w:val="00A26177"/>
    <w:rsid w:val="00A310E0"/>
    <w:rsid w:val="00A40FDA"/>
    <w:rsid w:val="00A43E0B"/>
    <w:rsid w:val="00A522F1"/>
    <w:rsid w:val="00A642CD"/>
    <w:rsid w:val="00A82A2D"/>
    <w:rsid w:val="00A83404"/>
    <w:rsid w:val="00A86A57"/>
    <w:rsid w:val="00A91287"/>
    <w:rsid w:val="00A91FB5"/>
    <w:rsid w:val="00AB07D2"/>
    <w:rsid w:val="00AB0AF0"/>
    <w:rsid w:val="00AB18AC"/>
    <w:rsid w:val="00AB1C53"/>
    <w:rsid w:val="00AB476E"/>
    <w:rsid w:val="00AB662D"/>
    <w:rsid w:val="00AD6FEA"/>
    <w:rsid w:val="00AE0D61"/>
    <w:rsid w:val="00AE1BAE"/>
    <w:rsid w:val="00AE6BFD"/>
    <w:rsid w:val="00AF7864"/>
    <w:rsid w:val="00B05DAF"/>
    <w:rsid w:val="00B11A62"/>
    <w:rsid w:val="00B15B91"/>
    <w:rsid w:val="00B377B4"/>
    <w:rsid w:val="00B56033"/>
    <w:rsid w:val="00B565E2"/>
    <w:rsid w:val="00B67E25"/>
    <w:rsid w:val="00B72C00"/>
    <w:rsid w:val="00B770E5"/>
    <w:rsid w:val="00B95C69"/>
    <w:rsid w:val="00B971A5"/>
    <w:rsid w:val="00BA6928"/>
    <w:rsid w:val="00BB0830"/>
    <w:rsid w:val="00BC594C"/>
    <w:rsid w:val="00BD14EB"/>
    <w:rsid w:val="00BE0EC0"/>
    <w:rsid w:val="00BF10D1"/>
    <w:rsid w:val="00C06BFC"/>
    <w:rsid w:val="00C13196"/>
    <w:rsid w:val="00C13D0F"/>
    <w:rsid w:val="00C220A4"/>
    <w:rsid w:val="00C43052"/>
    <w:rsid w:val="00C44605"/>
    <w:rsid w:val="00C46326"/>
    <w:rsid w:val="00C478FC"/>
    <w:rsid w:val="00C67F42"/>
    <w:rsid w:val="00CA267D"/>
    <w:rsid w:val="00CC50E6"/>
    <w:rsid w:val="00CC5549"/>
    <w:rsid w:val="00CD3FCF"/>
    <w:rsid w:val="00CE50EA"/>
    <w:rsid w:val="00D31B64"/>
    <w:rsid w:val="00D630C0"/>
    <w:rsid w:val="00D6415E"/>
    <w:rsid w:val="00D64199"/>
    <w:rsid w:val="00D67956"/>
    <w:rsid w:val="00D728CA"/>
    <w:rsid w:val="00D85B27"/>
    <w:rsid w:val="00D9543C"/>
    <w:rsid w:val="00DA33D7"/>
    <w:rsid w:val="00DA62DF"/>
    <w:rsid w:val="00DB1EB0"/>
    <w:rsid w:val="00DB76D5"/>
    <w:rsid w:val="00DC5437"/>
    <w:rsid w:val="00DD644B"/>
    <w:rsid w:val="00DF1836"/>
    <w:rsid w:val="00E0551C"/>
    <w:rsid w:val="00E135DC"/>
    <w:rsid w:val="00E177F6"/>
    <w:rsid w:val="00E24BAC"/>
    <w:rsid w:val="00E251A0"/>
    <w:rsid w:val="00E32E54"/>
    <w:rsid w:val="00E43038"/>
    <w:rsid w:val="00E51996"/>
    <w:rsid w:val="00E60169"/>
    <w:rsid w:val="00E6083B"/>
    <w:rsid w:val="00E654A9"/>
    <w:rsid w:val="00ED51B3"/>
    <w:rsid w:val="00EF6F43"/>
    <w:rsid w:val="00F337F4"/>
    <w:rsid w:val="00F338F8"/>
    <w:rsid w:val="00F42B29"/>
    <w:rsid w:val="00F537DB"/>
    <w:rsid w:val="00F60BFF"/>
    <w:rsid w:val="00F76671"/>
    <w:rsid w:val="00F81C92"/>
    <w:rsid w:val="00F95481"/>
    <w:rsid w:val="00FB616C"/>
    <w:rsid w:val="00FC67ED"/>
    <w:rsid w:val="00FD18E2"/>
    <w:rsid w:val="00FD5E7B"/>
    <w:rsid w:val="00FD6010"/>
    <w:rsid w:val="00FE3E88"/>
    <w:rsid w:val="04AD1198"/>
    <w:rsid w:val="0E382AC9"/>
    <w:rsid w:val="14517A87"/>
    <w:rsid w:val="170810DD"/>
    <w:rsid w:val="1AF96343"/>
    <w:rsid w:val="1D855EB0"/>
    <w:rsid w:val="1F9758A3"/>
    <w:rsid w:val="28F811E9"/>
    <w:rsid w:val="309F169A"/>
    <w:rsid w:val="50863463"/>
    <w:rsid w:val="52910041"/>
    <w:rsid w:val="705439A6"/>
    <w:rsid w:val="7B9C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AB0E46"/>
  <w15:docId w15:val="{690437BE-3903-4C8B-A563-56D27956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0D6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bCs/>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 w:type="paragraph" w:styleId="aa">
    <w:name w:val="List Paragraph"/>
    <w:basedOn w:val="a"/>
    <w:uiPriority w:val="34"/>
    <w:qFormat/>
    <w:pPr>
      <w:ind w:firstLineChars="200" w:firstLine="420"/>
    </w:pPr>
  </w:style>
  <w:style w:type="character" w:styleId="ab">
    <w:name w:val="Placeholder Text"/>
    <w:basedOn w:val="a0"/>
    <w:uiPriority w:val="99"/>
    <w:semiHidden/>
    <w:rPr>
      <w:color w:val="808080"/>
    </w:rPr>
  </w:style>
  <w:style w:type="paragraph" w:styleId="ac">
    <w:name w:val="Revision"/>
    <w:hidden/>
    <w:uiPriority w:val="99"/>
    <w:unhideWhenUsed/>
    <w:rsid w:val="00497BB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40550-10E2-4B6D-94B3-A81FD9B14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595</Words>
  <Characters>3396</Characters>
  <Application>Microsoft Office Word</Application>
  <DocSecurity>0</DocSecurity>
  <Lines>28</Lines>
  <Paragraphs>7</Paragraphs>
  <ScaleCrop>false</ScaleCrop>
  <Company>微软中国</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杨 卓</cp:lastModifiedBy>
  <cp:revision>28</cp:revision>
  <cp:lastPrinted>2022-05-14T13:21:00Z</cp:lastPrinted>
  <dcterms:created xsi:type="dcterms:W3CDTF">2024-05-24T03:24:00Z</dcterms:created>
  <dcterms:modified xsi:type="dcterms:W3CDTF">2024-05-25T12:01:00Z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A8DE557626184CC3B2DB1435BB48C74B_12</vt:lpwstr>
  </property>
</Properties>
</file>