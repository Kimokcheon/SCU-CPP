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499A" w:rsidRDefault="00000000">
      <w:pPr>
        <w:jc w:val="center"/>
        <w:rPr>
          <w:b/>
          <w:sz w:val="36"/>
          <w:szCs w:val="36"/>
        </w:rPr>
      </w:pPr>
      <w:r>
        <w:rPr>
          <w:rFonts w:hint="eastAsia"/>
          <w:b/>
          <w:sz w:val="36"/>
          <w:szCs w:val="36"/>
        </w:rPr>
        <w:t>四川大学期末考试试题（闭卷）</w:t>
      </w:r>
    </w:p>
    <w:p w:rsidR="0076499A" w:rsidRDefault="00000000">
      <w:pPr>
        <w:jc w:val="center"/>
        <w:rPr>
          <w:b/>
          <w:sz w:val="36"/>
          <w:szCs w:val="36"/>
        </w:rPr>
      </w:pPr>
      <w:r>
        <w:rPr>
          <w:rFonts w:hint="eastAsia"/>
          <w:b/>
          <w:sz w:val="36"/>
          <w:szCs w:val="36"/>
        </w:rPr>
        <w:t>（</w:t>
      </w:r>
      <w:r>
        <w:rPr>
          <w:rFonts w:hint="eastAsia"/>
          <w:b/>
          <w:sz w:val="36"/>
          <w:szCs w:val="36"/>
        </w:rPr>
        <w:t>2022</w:t>
      </w:r>
      <w:r>
        <w:rPr>
          <w:rFonts w:hint="eastAsia"/>
          <w:b/>
          <w:sz w:val="36"/>
          <w:szCs w:val="36"/>
        </w:rPr>
        <w:t>——</w:t>
      </w:r>
      <w:r>
        <w:rPr>
          <w:rFonts w:hint="eastAsia"/>
          <w:b/>
          <w:sz w:val="36"/>
          <w:szCs w:val="36"/>
        </w:rPr>
        <w:t>2023</w:t>
      </w:r>
      <w:proofErr w:type="gramStart"/>
      <w:r>
        <w:rPr>
          <w:rFonts w:hint="eastAsia"/>
          <w:b/>
          <w:sz w:val="36"/>
          <w:szCs w:val="36"/>
        </w:rPr>
        <w:t>学年第</w:t>
      </w:r>
      <w:proofErr w:type="gramEnd"/>
      <w:r>
        <w:rPr>
          <w:rFonts w:hint="eastAsia"/>
          <w:b/>
          <w:sz w:val="36"/>
          <w:szCs w:val="36"/>
        </w:rPr>
        <w:t xml:space="preserve"> 2 </w:t>
      </w:r>
      <w:r>
        <w:rPr>
          <w:rFonts w:hint="eastAsia"/>
          <w:b/>
          <w:sz w:val="36"/>
          <w:szCs w:val="36"/>
        </w:rPr>
        <w:t>学期）</w:t>
      </w:r>
      <w:r>
        <w:rPr>
          <w:rFonts w:hint="eastAsia"/>
          <w:b/>
          <w:sz w:val="36"/>
          <w:szCs w:val="36"/>
        </w:rPr>
        <w:t xml:space="preserve">   A</w:t>
      </w:r>
      <w:r>
        <w:rPr>
          <w:rFonts w:hint="eastAsia"/>
          <w:b/>
          <w:sz w:val="36"/>
          <w:szCs w:val="36"/>
        </w:rPr>
        <w:t>卷</w:t>
      </w:r>
    </w:p>
    <w:p w:rsidR="0076499A" w:rsidRDefault="0076499A">
      <w:pPr>
        <w:jc w:val="center"/>
        <w:rPr>
          <w:b/>
          <w:szCs w:val="21"/>
        </w:rPr>
      </w:pPr>
    </w:p>
    <w:p w:rsidR="0076499A" w:rsidRDefault="00000000">
      <w:pPr>
        <w:rPr>
          <w:szCs w:val="21"/>
        </w:rPr>
      </w:pPr>
      <w:r>
        <w:rPr>
          <w:rFonts w:hint="eastAsia"/>
          <w:szCs w:val="21"/>
        </w:rPr>
        <w:t>课程号：</w:t>
      </w:r>
      <w:r>
        <w:rPr>
          <w:rFonts w:hint="eastAsia"/>
          <w:szCs w:val="21"/>
        </w:rPr>
        <w:t xml:space="preserve">304024030    </w:t>
      </w:r>
      <w:r>
        <w:rPr>
          <w:rFonts w:hint="eastAsia"/>
          <w:szCs w:val="21"/>
        </w:rPr>
        <w:t>课序号：</w:t>
      </w:r>
      <w:r>
        <w:rPr>
          <w:rFonts w:hint="eastAsia"/>
          <w:szCs w:val="21"/>
        </w:rPr>
        <w:t xml:space="preserve">08    </w:t>
      </w:r>
      <w:r>
        <w:rPr>
          <w:rFonts w:hint="eastAsia"/>
          <w:szCs w:val="21"/>
        </w:rPr>
        <w:t>课程名称：高级语言程序设计</w:t>
      </w:r>
      <w:r>
        <w:rPr>
          <w:rFonts w:hint="eastAsia"/>
          <w:szCs w:val="21"/>
        </w:rPr>
        <w:t>-</w:t>
      </w:r>
      <w:r>
        <w:rPr>
          <w:rFonts w:hint="eastAsia"/>
          <w:szCs w:val="21"/>
        </w:rPr>
        <w:t>Ⅱ</w:t>
      </w:r>
      <w:r>
        <w:rPr>
          <w:rFonts w:hint="eastAsia"/>
          <w:szCs w:val="21"/>
        </w:rPr>
        <w:t xml:space="preserve">   </w:t>
      </w:r>
      <w:r>
        <w:rPr>
          <w:rFonts w:hint="eastAsia"/>
          <w:szCs w:val="21"/>
        </w:rPr>
        <w:t>任课教师：赵启军</w:t>
      </w:r>
      <w:r>
        <w:rPr>
          <w:szCs w:val="21"/>
        </w:rPr>
        <w:t xml:space="preserve"> </w:t>
      </w:r>
      <w:r>
        <w:rPr>
          <w:rFonts w:hint="eastAsia"/>
          <w:szCs w:val="21"/>
        </w:rPr>
        <w:t>成绩：</w:t>
      </w:r>
    </w:p>
    <w:p w:rsidR="0076499A" w:rsidRDefault="00000000">
      <w:pPr>
        <w:rPr>
          <w:szCs w:val="21"/>
        </w:rPr>
      </w:pPr>
      <w:r>
        <w:rPr>
          <w:rFonts w:hint="eastAsia"/>
          <w:szCs w:val="21"/>
        </w:rPr>
        <w:t>适用专业年级：计算机学院</w:t>
      </w:r>
      <w:r>
        <w:rPr>
          <w:rFonts w:hint="eastAsia"/>
          <w:szCs w:val="21"/>
        </w:rPr>
        <w:t>2022</w:t>
      </w:r>
      <w:r>
        <w:rPr>
          <w:rFonts w:hint="eastAsia"/>
          <w:szCs w:val="21"/>
        </w:rPr>
        <w:t>级</w:t>
      </w:r>
      <w:r>
        <w:rPr>
          <w:rFonts w:hint="eastAsia"/>
          <w:szCs w:val="21"/>
        </w:rPr>
        <w:t xml:space="preserve">  </w:t>
      </w:r>
      <w:r>
        <w:rPr>
          <w:rFonts w:hint="eastAsia"/>
          <w:szCs w:val="21"/>
        </w:rPr>
        <w:t>学生人数：</w:t>
      </w:r>
      <w:r>
        <w:rPr>
          <w:rFonts w:hint="eastAsia"/>
          <w:szCs w:val="21"/>
        </w:rPr>
        <w:t xml:space="preserve">12  </w:t>
      </w:r>
      <w:proofErr w:type="gramStart"/>
      <w:r>
        <w:rPr>
          <w:rFonts w:hint="eastAsia"/>
          <w:szCs w:val="21"/>
        </w:rPr>
        <w:t>印题份数</w:t>
      </w:r>
      <w:proofErr w:type="gramEnd"/>
      <w:r>
        <w:rPr>
          <w:rFonts w:hint="eastAsia"/>
          <w:szCs w:val="21"/>
        </w:rPr>
        <w:t>：</w:t>
      </w:r>
      <w:r>
        <w:rPr>
          <w:rFonts w:hint="eastAsia"/>
          <w:szCs w:val="21"/>
        </w:rPr>
        <w:t xml:space="preserve">    </w:t>
      </w:r>
      <w:r>
        <w:rPr>
          <w:rFonts w:hint="eastAsia"/>
          <w:szCs w:val="21"/>
        </w:rPr>
        <w:t>学号：</w:t>
      </w:r>
      <w:r>
        <w:rPr>
          <w:rFonts w:hint="eastAsia"/>
          <w:szCs w:val="21"/>
        </w:rPr>
        <w:t xml:space="preserve">             </w:t>
      </w:r>
      <w:r>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76499A">
        <w:trPr>
          <w:trHeight w:val="2632"/>
          <w:jc w:val="center"/>
        </w:trPr>
        <w:tc>
          <w:tcPr>
            <w:tcW w:w="9360" w:type="dxa"/>
          </w:tcPr>
          <w:p w:rsidR="0076499A" w:rsidRDefault="00000000">
            <w:pPr>
              <w:spacing w:line="440" w:lineRule="exact"/>
              <w:jc w:val="center"/>
              <w:rPr>
                <w:rFonts w:ascii="黑体" w:eastAsia="黑体"/>
                <w:b/>
                <w:sz w:val="28"/>
                <w:szCs w:val="28"/>
              </w:rPr>
            </w:pPr>
            <w:r>
              <w:rPr>
                <w:rFonts w:ascii="黑体" w:eastAsia="黑体" w:hint="eastAsia"/>
                <w:b/>
                <w:sz w:val="28"/>
                <w:szCs w:val="28"/>
              </w:rPr>
              <w:t>考 生 承 诺</w:t>
            </w:r>
          </w:p>
          <w:p w:rsidR="0076499A" w:rsidRDefault="00000000">
            <w:pPr>
              <w:spacing w:line="320" w:lineRule="exact"/>
              <w:ind w:firstLineChars="250" w:firstLine="525"/>
            </w:pPr>
            <w:r>
              <w:rPr>
                <w:rFonts w:hint="eastAsia"/>
              </w:rPr>
              <w:t>我已认真阅读并知晓《四川大学考场规则》和《四川大学本科学生考试违纪作弊处分规定（修订）》，郑重承诺：</w:t>
            </w:r>
          </w:p>
          <w:p w:rsidR="0076499A" w:rsidRDefault="00000000">
            <w:pPr>
              <w:spacing w:line="320" w:lineRule="exact"/>
              <w:ind w:firstLineChars="200" w:firstLine="420"/>
            </w:pPr>
            <w:r>
              <w:rPr>
                <w:rFonts w:hint="eastAsia"/>
              </w:rPr>
              <w:t>1</w:t>
            </w:r>
            <w:r>
              <w:rPr>
                <w:rFonts w:hint="eastAsia"/>
              </w:rPr>
              <w:t>、已按要求将考试禁止携带的文具用品或与考试有关的物品放置在指定地点；</w:t>
            </w:r>
          </w:p>
          <w:p w:rsidR="0076499A" w:rsidRDefault="00000000">
            <w:pPr>
              <w:spacing w:line="320" w:lineRule="exact"/>
              <w:ind w:firstLineChars="200" w:firstLine="420"/>
            </w:pPr>
            <w:r>
              <w:rPr>
                <w:rFonts w:hint="eastAsia"/>
              </w:rPr>
              <w:t>2</w:t>
            </w:r>
            <w:r>
              <w:rPr>
                <w:rFonts w:hint="eastAsia"/>
              </w:rPr>
              <w:t>、不带手机进入考场；</w:t>
            </w:r>
          </w:p>
          <w:p w:rsidR="0076499A" w:rsidRDefault="00000000">
            <w:pPr>
              <w:spacing w:line="320" w:lineRule="exact"/>
              <w:ind w:firstLineChars="200" w:firstLine="420"/>
            </w:pPr>
            <w:r>
              <w:rPr>
                <w:rFonts w:hint="eastAsia"/>
              </w:rPr>
              <w:t>3</w:t>
            </w:r>
            <w:r>
              <w:rPr>
                <w:rFonts w:hint="eastAsia"/>
              </w:rPr>
              <w:t>、考试期间遵守以上两项规定，若有违规行为，同意按照有关条款接受处理。</w:t>
            </w:r>
          </w:p>
          <w:p w:rsidR="0076499A" w:rsidRDefault="00000000">
            <w:pPr>
              <w:spacing w:line="440" w:lineRule="exact"/>
              <w:ind w:firstLineChars="2009" w:firstLine="4840"/>
              <w:rPr>
                <w:b/>
                <w:sz w:val="24"/>
              </w:rPr>
            </w:pPr>
            <w:r>
              <w:rPr>
                <w:rFonts w:hint="eastAsia"/>
                <w:b/>
                <w:sz w:val="24"/>
              </w:rPr>
              <w:t>考生签名：</w:t>
            </w:r>
          </w:p>
        </w:tc>
      </w:tr>
      <w:tr w:rsidR="0076499A">
        <w:trPr>
          <w:trHeight w:val="90"/>
          <w:jc w:val="center"/>
        </w:trPr>
        <w:tc>
          <w:tcPr>
            <w:tcW w:w="9360" w:type="dxa"/>
          </w:tcPr>
          <w:p w:rsidR="0076499A" w:rsidRDefault="00000000">
            <w:pPr>
              <w:spacing w:line="360" w:lineRule="auto"/>
              <w:rPr>
                <w:b/>
                <w:sz w:val="28"/>
              </w:rPr>
            </w:pPr>
            <w:r>
              <w:rPr>
                <w:rFonts w:hint="eastAsia"/>
                <w:b/>
                <w:sz w:val="28"/>
              </w:rPr>
              <w:t>Ⅰ</w:t>
            </w:r>
            <w:r>
              <w:rPr>
                <w:rFonts w:hint="eastAsia"/>
                <w:b/>
                <w:sz w:val="28"/>
              </w:rPr>
              <w:t xml:space="preserve">. </w:t>
            </w:r>
            <w:r>
              <w:rPr>
                <w:rFonts w:hint="eastAsia"/>
                <w:b/>
                <w:sz w:val="28"/>
              </w:rPr>
              <w:t>单选题</w:t>
            </w:r>
            <w:r>
              <w:rPr>
                <w:rFonts w:hint="eastAsia"/>
                <w:b/>
                <w:sz w:val="28"/>
              </w:rPr>
              <w:t xml:space="preserve"> (20%)</w:t>
            </w:r>
          </w:p>
          <w:p w:rsidR="0076499A" w:rsidRDefault="00000000">
            <w:pPr>
              <w:spacing w:line="360" w:lineRule="auto"/>
              <w:rPr>
                <w:sz w:val="24"/>
              </w:rPr>
            </w:pPr>
            <w:r>
              <w:rPr>
                <w:rFonts w:hint="eastAsia"/>
                <w:sz w:val="24"/>
              </w:rPr>
              <w:t>1.</w:t>
            </w:r>
            <w:r>
              <w:rPr>
                <w:sz w:val="24"/>
              </w:rPr>
              <w:t xml:space="preserve"> </w:t>
            </w:r>
            <w:r>
              <w:rPr>
                <w:rFonts w:hint="eastAsia"/>
                <w:sz w:val="24"/>
              </w:rPr>
              <w:t>以下哪项不是面向对象编程的特性？（</w:t>
            </w:r>
            <w:r>
              <w:rPr>
                <w:rFonts w:hint="eastAsia"/>
                <w:sz w:val="24"/>
              </w:rPr>
              <w:t xml:space="preserve"> </w:t>
            </w:r>
            <w:r>
              <w:rPr>
                <w:rFonts w:hint="eastAsia"/>
                <w:sz w:val="24"/>
              </w:rPr>
              <w:t>）</w:t>
            </w:r>
          </w:p>
          <w:p w:rsidR="0076499A" w:rsidRDefault="00000000">
            <w:pPr>
              <w:spacing w:line="360" w:lineRule="auto"/>
              <w:ind w:firstLineChars="200" w:firstLine="480"/>
              <w:rPr>
                <w:sz w:val="24"/>
              </w:rPr>
            </w:pPr>
            <w:r>
              <w:rPr>
                <w:rFonts w:hint="eastAsia"/>
                <w:sz w:val="24"/>
              </w:rPr>
              <w:t>A.</w:t>
            </w:r>
            <w:r>
              <w:rPr>
                <w:rFonts w:hint="eastAsia"/>
                <w:sz w:val="24"/>
              </w:rPr>
              <w:t>继承</w:t>
            </w:r>
          </w:p>
          <w:p w:rsidR="0076499A" w:rsidRDefault="00000000">
            <w:pPr>
              <w:spacing w:line="360" w:lineRule="auto"/>
              <w:ind w:firstLineChars="200" w:firstLine="480"/>
              <w:rPr>
                <w:sz w:val="24"/>
              </w:rPr>
            </w:pPr>
            <w:r>
              <w:rPr>
                <w:rFonts w:hint="eastAsia"/>
                <w:sz w:val="24"/>
              </w:rPr>
              <w:t>B.</w:t>
            </w:r>
            <w:r>
              <w:rPr>
                <w:rFonts w:hint="eastAsia"/>
                <w:sz w:val="24"/>
              </w:rPr>
              <w:t>封装</w:t>
            </w:r>
          </w:p>
          <w:p w:rsidR="0076499A" w:rsidRDefault="00000000">
            <w:pPr>
              <w:spacing w:line="360" w:lineRule="auto"/>
              <w:ind w:firstLineChars="200" w:firstLine="480"/>
              <w:rPr>
                <w:sz w:val="24"/>
              </w:rPr>
            </w:pPr>
            <w:r>
              <w:rPr>
                <w:rFonts w:hint="eastAsia"/>
                <w:sz w:val="24"/>
              </w:rPr>
              <w:t>C.</w:t>
            </w:r>
            <w:r>
              <w:rPr>
                <w:rFonts w:hint="eastAsia"/>
                <w:sz w:val="24"/>
              </w:rPr>
              <w:t>多态</w:t>
            </w:r>
          </w:p>
          <w:p w:rsidR="0076499A" w:rsidRDefault="00000000">
            <w:pPr>
              <w:spacing w:line="360" w:lineRule="auto"/>
              <w:ind w:firstLineChars="200" w:firstLine="480"/>
              <w:rPr>
                <w:sz w:val="24"/>
              </w:rPr>
            </w:pPr>
            <w:r>
              <w:rPr>
                <w:rFonts w:hint="eastAsia"/>
                <w:sz w:val="24"/>
              </w:rPr>
              <w:t>D.</w:t>
            </w:r>
            <w:r>
              <w:rPr>
                <w:rFonts w:hint="eastAsia"/>
                <w:sz w:val="24"/>
              </w:rPr>
              <w:t>抽象</w:t>
            </w:r>
          </w:p>
          <w:p w:rsidR="0076499A" w:rsidRDefault="00000000">
            <w:pPr>
              <w:spacing w:line="360" w:lineRule="auto"/>
              <w:rPr>
                <w:sz w:val="24"/>
              </w:rPr>
            </w:pPr>
            <w:r>
              <w:rPr>
                <w:rFonts w:hint="eastAsia"/>
                <w:sz w:val="24"/>
              </w:rPr>
              <w:t xml:space="preserve">2. </w:t>
            </w:r>
            <w:r>
              <w:rPr>
                <w:rFonts w:hint="eastAsia"/>
                <w:sz w:val="24"/>
              </w:rPr>
              <w:t>以下哪个</w:t>
            </w:r>
            <w:r>
              <w:rPr>
                <w:rFonts w:hint="eastAsia"/>
                <w:sz w:val="24"/>
              </w:rPr>
              <w:t>C++</w:t>
            </w:r>
            <w:r>
              <w:rPr>
                <w:rFonts w:hint="eastAsia"/>
                <w:sz w:val="24"/>
              </w:rPr>
              <w:t>中的</w:t>
            </w:r>
            <w:r>
              <w:rPr>
                <w:rFonts w:hint="eastAsia"/>
                <w:sz w:val="24"/>
              </w:rPr>
              <w:t>STL</w:t>
            </w:r>
            <w:r>
              <w:rPr>
                <w:rFonts w:hint="eastAsia"/>
                <w:sz w:val="24"/>
              </w:rPr>
              <w:t>容器没有下标运算符</w:t>
            </w:r>
            <w:r>
              <w:rPr>
                <w:rFonts w:hint="eastAsia"/>
                <w:sz w:val="24"/>
              </w:rPr>
              <w:t>[]</w:t>
            </w:r>
            <w:r>
              <w:rPr>
                <w:rFonts w:hint="eastAsia"/>
                <w:sz w:val="24"/>
              </w:rPr>
              <w:t>？</w:t>
            </w:r>
          </w:p>
          <w:p w:rsidR="0076499A" w:rsidRDefault="00000000">
            <w:pPr>
              <w:spacing w:line="360" w:lineRule="auto"/>
              <w:ind w:firstLineChars="200" w:firstLine="480"/>
              <w:rPr>
                <w:sz w:val="24"/>
              </w:rPr>
            </w:pPr>
            <w:r>
              <w:rPr>
                <w:rFonts w:hint="eastAsia"/>
                <w:sz w:val="24"/>
              </w:rPr>
              <w:t>A. vector</w:t>
            </w:r>
          </w:p>
          <w:p w:rsidR="0076499A" w:rsidRDefault="00000000">
            <w:pPr>
              <w:spacing w:line="360" w:lineRule="auto"/>
              <w:ind w:firstLineChars="200" w:firstLine="480"/>
              <w:rPr>
                <w:sz w:val="24"/>
              </w:rPr>
            </w:pPr>
            <w:r>
              <w:rPr>
                <w:rFonts w:hint="eastAsia"/>
                <w:sz w:val="24"/>
              </w:rPr>
              <w:t>B. map</w:t>
            </w:r>
          </w:p>
          <w:p w:rsidR="0076499A" w:rsidRDefault="00000000">
            <w:pPr>
              <w:spacing w:line="360" w:lineRule="auto"/>
              <w:ind w:firstLineChars="200" w:firstLine="480"/>
              <w:rPr>
                <w:sz w:val="24"/>
              </w:rPr>
            </w:pPr>
            <w:r>
              <w:rPr>
                <w:rFonts w:hint="eastAsia"/>
                <w:sz w:val="24"/>
              </w:rPr>
              <w:t xml:space="preserve">C. </w:t>
            </w:r>
            <w:proofErr w:type="spellStart"/>
            <w:r>
              <w:rPr>
                <w:rFonts w:hint="eastAsia"/>
                <w:sz w:val="24"/>
              </w:rPr>
              <w:t>unordered_map</w:t>
            </w:r>
            <w:proofErr w:type="spellEnd"/>
          </w:p>
          <w:p w:rsidR="0076499A" w:rsidRDefault="00000000">
            <w:pPr>
              <w:spacing w:line="360" w:lineRule="auto"/>
              <w:ind w:firstLineChars="200" w:firstLine="480"/>
              <w:rPr>
                <w:sz w:val="24"/>
              </w:rPr>
            </w:pPr>
            <w:r>
              <w:rPr>
                <w:rFonts w:hint="eastAsia"/>
                <w:sz w:val="24"/>
              </w:rPr>
              <w:t>D. set</w:t>
            </w:r>
          </w:p>
          <w:p w:rsidR="0076499A" w:rsidRDefault="00000000">
            <w:pPr>
              <w:spacing w:line="360" w:lineRule="auto"/>
              <w:rPr>
                <w:sz w:val="24"/>
              </w:rPr>
            </w:pPr>
            <w:r>
              <w:rPr>
                <w:rFonts w:hint="eastAsia"/>
                <w:sz w:val="24"/>
              </w:rPr>
              <w:t>3</w:t>
            </w:r>
            <w:r>
              <w:rPr>
                <w:sz w:val="24"/>
              </w:rPr>
              <w:t xml:space="preserve">. </w:t>
            </w:r>
            <w:r>
              <w:rPr>
                <w:rFonts w:hint="eastAsia"/>
                <w:sz w:val="24"/>
              </w:rPr>
              <w:t>以下关于</w:t>
            </w:r>
            <w:r>
              <w:rPr>
                <w:sz w:val="24"/>
              </w:rPr>
              <w:t>C++</w:t>
            </w:r>
            <w:r>
              <w:rPr>
                <w:rFonts w:hint="eastAsia"/>
                <w:sz w:val="24"/>
              </w:rPr>
              <w:t>中“</w:t>
            </w:r>
            <w:r>
              <w:rPr>
                <w:sz w:val="24"/>
              </w:rPr>
              <w:t>auto</w:t>
            </w:r>
            <w:r>
              <w:rPr>
                <w:rFonts w:hint="eastAsia"/>
                <w:sz w:val="24"/>
              </w:rPr>
              <w:t>”的</w:t>
            </w:r>
            <w:del w:id="0" w:author="Q.Z." w:date="2023-05-16T20:41:00Z">
              <w:r>
                <w:rPr>
                  <w:sz w:val="24"/>
                </w:rPr>
                <w:delText>语句</w:delText>
              </w:r>
            </w:del>
            <w:ins w:id="1" w:author="Q.Z." w:date="2023-05-16T20:41:00Z">
              <w:r>
                <w:rPr>
                  <w:rFonts w:hint="eastAsia"/>
                  <w:sz w:val="24"/>
                </w:rPr>
                <w:t>描述</w:t>
              </w:r>
            </w:ins>
            <w:r>
              <w:rPr>
                <w:rFonts w:hint="eastAsia"/>
                <w:sz w:val="24"/>
              </w:rPr>
              <w:t>中哪一项是正确的？</w:t>
            </w:r>
            <w:r>
              <w:rPr>
                <w:sz w:val="24"/>
              </w:rPr>
              <w:t>(   )</w:t>
            </w:r>
          </w:p>
          <w:p w:rsidR="0076499A" w:rsidRDefault="00000000">
            <w:pPr>
              <w:spacing w:line="360" w:lineRule="auto"/>
              <w:ind w:firstLineChars="200" w:firstLine="480"/>
              <w:rPr>
                <w:sz w:val="24"/>
              </w:rPr>
            </w:pPr>
            <w:proofErr w:type="gramStart"/>
            <w:r>
              <w:rPr>
                <w:sz w:val="24"/>
              </w:rPr>
              <w:t>A</w:t>
            </w:r>
            <w:r>
              <w:rPr>
                <w:rFonts w:hint="eastAsia"/>
                <w:sz w:val="24"/>
              </w:rPr>
              <w:t>.</w:t>
            </w:r>
            <w:r>
              <w:rPr>
                <w:rFonts w:hint="eastAsia"/>
                <w:sz w:val="24"/>
              </w:rPr>
              <w:t>“</w:t>
            </w:r>
            <w:proofErr w:type="gramEnd"/>
            <w:r>
              <w:rPr>
                <w:sz w:val="24"/>
              </w:rPr>
              <w:t>auto</w:t>
            </w:r>
            <w:r>
              <w:rPr>
                <w:rFonts w:hint="eastAsia"/>
                <w:sz w:val="24"/>
              </w:rPr>
              <w:t>”只能用于声明具有已知类型的变量。</w:t>
            </w:r>
          </w:p>
          <w:p w:rsidR="0076499A" w:rsidRDefault="00000000">
            <w:pPr>
              <w:spacing w:line="360" w:lineRule="auto"/>
              <w:ind w:firstLineChars="200" w:firstLine="480"/>
              <w:rPr>
                <w:sz w:val="24"/>
              </w:rPr>
            </w:pPr>
            <w:proofErr w:type="gramStart"/>
            <w:r>
              <w:rPr>
                <w:sz w:val="24"/>
              </w:rPr>
              <w:t>B.</w:t>
            </w:r>
            <w:r>
              <w:rPr>
                <w:rFonts w:hint="eastAsia"/>
                <w:sz w:val="24"/>
              </w:rPr>
              <w:t>“</w:t>
            </w:r>
            <w:proofErr w:type="gramEnd"/>
            <w:r>
              <w:rPr>
                <w:sz w:val="24"/>
              </w:rPr>
              <w:t>auto</w:t>
            </w:r>
            <w:r>
              <w:rPr>
                <w:rFonts w:hint="eastAsia"/>
                <w:sz w:val="24"/>
              </w:rPr>
              <w:t>”只能用于函数返回类型。</w:t>
            </w:r>
          </w:p>
          <w:p w:rsidR="0076499A" w:rsidRDefault="00000000">
            <w:pPr>
              <w:spacing w:line="360" w:lineRule="auto"/>
              <w:ind w:firstLineChars="200" w:firstLine="480"/>
              <w:rPr>
                <w:sz w:val="24"/>
              </w:rPr>
            </w:pPr>
            <w:proofErr w:type="gramStart"/>
            <w:r>
              <w:rPr>
                <w:sz w:val="24"/>
              </w:rPr>
              <w:t>C.</w:t>
            </w:r>
            <w:r>
              <w:rPr>
                <w:rFonts w:hint="eastAsia"/>
                <w:sz w:val="24"/>
              </w:rPr>
              <w:t>“</w:t>
            </w:r>
            <w:proofErr w:type="gramEnd"/>
            <w:r>
              <w:rPr>
                <w:sz w:val="24"/>
              </w:rPr>
              <w:t>auto</w:t>
            </w:r>
            <w:r>
              <w:rPr>
                <w:rFonts w:hint="eastAsia"/>
                <w:sz w:val="24"/>
              </w:rPr>
              <w:t>”允许编译器根据变量的初始值设定项表达式推导变量的类型。</w:t>
            </w:r>
          </w:p>
          <w:p w:rsidR="0076499A" w:rsidRDefault="00000000">
            <w:pPr>
              <w:spacing w:line="360" w:lineRule="auto"/>
              <w:ind w:firstLineChars="200" w:firstLine="480"/>
              <w:rPr>
                <w:sz w:val="24"/>
              </w:rPr>
            </w:pPr>
            <w:proofErr w:type="gramStart"/>
            <w:r>
              <w:rPr>
                <w:sz w:val="24"/>
              </w:rPr>
              <w:t>D.</w:t>
            </w:r>
            <w:r>
              <w:rPr>
                <w:rFonts w:hint="eastAsia"/>
                <w:sz w:val="24"/>
              </w:rPr>
              <w:t>“</w:t>
            </w:r>
            <w:proofErr w:type="gramEnd"/>
            <w:r>
              <w:rPr>
                <w:sz w:val="24"/>
              </w:rPr>
              <w:t>auto</w:t>
            </w:r>
            <w:r>
              <w:rPr>
                <w:rFonts w:hint="eastAsia"/>
                <w:sz w:val="24"/>
              </w:rPr>
              <w:t>”已弃用，不应使用。</w:t>
            </w:r>
          </w:p>
          <w:p w:rsidR="0076499A" w:rsidRDefault="00000000">
            <w:pPr>
              <w:spacing w:line="360" w:lineRule="auto"/>
              <w:rPr>
                <w:sz w:val="24"/>
              </w:rPr>
            </w:pPr>
            <w:r>
              <w:rPr>
                <w:rFonts w:hint="eastAsia"/>
                <w:sz w:val="24"/>
              </w:rPr>
              <w:t>4.</w:t>
            </w:r>
            <w:r>
              <w:rPr>
                <w:rFonts w:hint="eastAsia"/>
                <w:sz w:val="24"/>
              </w:rPr>
              <w:t>以下哪个</w:t>
            </w:r>
            <w:del w:id="2" w:author="Q.Z." w:date="2023-05-16T20:45:00Z">
              <w:r>
                <w:rPr>
                  <w:sz w:val="24"/>
                </w:rPr>
                <w:delText>术语</w:delText>
              </w:r>
            </w:del>
            <w:ins w:id="3" w:author="Q.Z." w:date="2023-05-16T20:45:00Z">
              <w:r>
                <w:rPr>
                  <w:rFonts w:hint="eastAsia"/>
                  <w:sz w:val="24"/>
                </w:rPr>
                <w:t>关键字</w:t>
              </w:r>
            </w:ins>
            <w:r>
              <w:rPr>
                <w:rFonts w:hint="eastAsia"/>
                <w:sz w:val="24"/>
              </w:rPr>
              <w:t>不是表示</w:t>
            </w:r>
            <w:r>
              <w:rPr>
                <w:rFonts w:hint="eastAsia"/>
                <w:sz w:val="24"/>
              </w:rPr>
              <w:t>C++</w:t>
            </w:r>
            <w:r>
              <w:rPr>
                <w:rFonts w:hint="eastAsia"/>
                <w:sz w:val="24"/>
              </w:rPr>
              <w:t>类中成员变量和成员函数的可见性的</w:t>
            </w:r>
            <w:r>
              <w:rPr>
                <w:rFonts w:hint="eastAsia"/>
                <w:sz w:val="24"/>
              </w:rPr>
              <w:t>(</w:t>
            </w:r>
            <w:r>
              <w:rPr>
                <w:sz w:val="24"/>
              </w:rPr>
              <w:t xml:space="preserve">   ) </w:t>
            </w:r>
            <w:r>
              <w:rPr>
                <w:rFonts w:hint="eastAsia"/>
                <w:sz w:val="24"/>
              </w:rPr>
              <w:t>？</w:t>
            </w:r>
            <w:r>
              <w:rPr>
                <w:rFonts w:hint="eastAsia"/>
                <w:sz w:val="24"/>
              </w:rPr>
              <w:t xml:space="preserve"> </w:t>
            </w:r>
          </w:p>
        </w:tc>
      </w:tr>
    </w:tbl>
    <w:p w:rsidR="0076499A" w:rsidRDefault="00000000">
      <w:pPr>
        <w:ind w:firstLineChars="2900" w:firstLine="6960"/>
        <w:rPr>
          <w:sz w:val="24"/>
        </w:rPr>
      </w:pPr>
      <w:r>
        <w:rPr>
          <w:rFonts w:hint="eastAsia"/>
          <w:sz w:val="24"/>
        </w:rPr>
        <w:t>第</w:t>
      </w:r>
      <w:r>
        <w:rPr>
          <w:rFonts w:hint="eastAsia"/>
          <w:sz w:val="24"/>
        </w:rPr>
        <w:t xml:space="preserve">  1  </w:t>
      </w:r>
      <w:r>
        <w:rPr>
          <w:rFonts w:hint="eastAsia"/>
          <w:sz w:val="24"/>
        </w:rPr>
        <w:t>页，共</w:t>
      </w:r>
      <w:r>
        <w:rPr>
          <w:rFonts w:hint="eastAsia"/>
          <w:sz w:val="24"/>
        </w:rPr>
        <w:t xml:space="preserve">  11  </w:t>
      </w:r>
      <w:r>
        <w:rPr>
          <w:rFonts w:hint="eastAsia"/>
          <w:sz w:val="24"/>
        </w:rPr>
        <w:t>页</w:t>
      </w:r>
    </w:p>
    <w:p w:rsidR="0076499A" w:rsidRDefault="00000000">
      <w:pPr>
        <w:ind w:firstLineChars="2900" w:firstLine="6960"/>
        <w:rPr>
          <w:sz w:val="24"/>
        </w:rPr>
      </w:pPr>
      <w:r>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76499A">
        <w:trPr>
          <w:trHeight w:val="90"/>
          <w:jc w:val="center"/>
        </w:trPr>
        <w:tc>
          <w:tcPr>
            <w:tcW w:w="9360" w:type="dxa"/>
          </w:tcPr>
          <w:p w:rsidR="0076499A" w:rsidRDefault="00000000">
            <w:pPr>
              <w:spacing w:line="360" w:lineRule="auto"/>
              <w:ind w:firstLineChars="200" w:firstLine="480"/>
              <w:rPr>
                <w:sz w:val="24"/>
              </w:rPr>
            </w:pPr>
            <w:r>
              <w:rPr>
                <w:rFonts w:hint="eastAsia"/>
                <w:sz w:val="24"/>
              </w:rPr>
              <w:t xml:space="preserve">A. Public </w:t>
            </w:r>
          </w:p>
          <w:p w:rsidR="0076499A" w:rsidRDefault="00000000">
            <w:pPr>
              <w:spacing w:line="360" w:lineRule="auto"/>
              <w:ind w:firstLineChars="200" w:firstLine="480"/>
              <w:rPr>
                <w:sz w:val="24"/>
              </w:rPr>
            </w:pPr>
            <w:r>
              <w:rPr>
                <w:rFonts w:hint="eastAsia"/>
                <w:sz w:val="24"/>
              </w:rPr>
              <w:lastRenderedPageBreak/>
              <w:t xml:space="preserve">B. Protected </w:t>
            </w:r>
          </w:p>
          <w:p w:rsidR="0076499A" w:rsidRDefault="00000000">
            <w:pPr>
              <w:spacing w:line="360" w:lineRule="auto"/>
              <w:ind w:firstLineChars="200" w:firstLine="480"/>
              <w:rPr>
                <w:sz w:val="24"/>
              </w:rPr>
            </w:pPr>
            <w:r>
              <w:rPr>
                <w:rFonts w:hint="eastAsia"/>
                <w:sz w:val="24"/>
              </w:rPr>
              <w:t xml:space="preserve">C. Private </w:t>
            </w:r>
          </w:p>
          <w:p w:rsidR="0076499A" w:rsidRDefault="00000000">
            <w:pPr>
              <w:spacing w:line="360" w:lineRule="auto"/>
              <w:ind w:firstLineChars="200" w:firstLine="480"/>
              <w:rPr>
                <w:sz w:val="24"/>
              </w:rPr>
            </w:pPr>
            <w:r>
              <w:rPr>
                <w:rFonts w:hint="eastAsia"/>
                <w:sz w:val="24"/>
              </w:rPr>
              <w:t>D. Static</w:t>
            </w:r>
          </w:p>
          <w:p w:rsidR="0076499A" w:rsidRDefault="00000000">
            <w:pPr>
              <w:spacing w:line="360" w:lineRule="auto"/>
              <w:rPr>
                <w:sz w:val="24"/>
              </w:rPr>
            </w:pPr>
            <w:r>
              <w:rPr>
                <w:rFonts w:hint="eastAsia"/>
                <w:sz w:val="24"/>
              </w:rPr>
              <w:t>5.</w:t>
            </w:r>
            <w:r>
              <w:rPr>
                <w:sz w:val="24"/>
              </w:rPr>
              <w:t xml:space="preserve"> </w:t>
            </w:r>
            <w:r>
              <w:rPr>
                <w:rFonts w:hint="eastAsia"/>
                <w:sz w:val="24"/>
              </w:rPr>
              <w:t>C++</w:t>
            </w:r>
            <w:r>
              <w:rPr>
                <w:rFonts w:hint="eastAsia"/>
                <w:sz w:val="24"/>
              </w:rPr>
              <w:t>中的“</w:t>
            </w:r>
            <w:r>
              <w:rPr>
                <w:rFonts w:hint="eastAsia"/>
                <w:sz w:val="24"/>
              </w:rPr>
              <w:t>new</w:t>
            </w:r>
            <w:r>
              <w:rPr>
                <w:rFonts w:hint="eastAsia"/>
                <w:sz w:val="24"/>
              </w:rPr>
              <w:t>”和“</w:t>
            </w:r>
            <w:r>
              <w:rPr>
                <w:rFonts w:hint="eastAsia"/>
                <w:sz w:val="24"/>
              </w:rPr>
              <w:t>malloc</w:t>
            </w:r>
            <w:r>
              <w:rPr>
                <w:rFonts w:hint="eastAsia"/>
                <w:sz w:val="24"/>
              </w:rPr>
              <w:t>”有什么区别？（</w:t>
            </w:r>
            <w:r>
              <w:rPr>
                <w:rFonts w:hint="eastAsia"/>
                <w:sz w:val="24"/>
              </w:rPr>
              <w:t xml:space="preserve"> </w:t>
            </w:r>
            <w:r>
              <w:rPr>
                <w:rFonts w:hint="eastAsia"/>
                <w:sz w:val="24"/>
              </w:rPr>
              <w:t>）</w:t>
            </w:r>
          </w:p>
          <w:p w:rsidR="0076499A" w:rsidRDefault="00000000">
            <w:pPr>
              <w:spacing w:line="360" w:lineRule="auto"/>
              <w:ind w:firstLineChars="200" w:firstLine="480"/>
              <w:rPr>
                <w:sz w:val="24"/>
              </w:rPr>
            </w:pPr>
            <w:proofErr w:type="gramStart"/>
            <w:r>
              <w:rPr>
                <w:rFonts w:hint="eastAsia"/>
                <w:sz w:val="24"/>
              </w:rPr>
              <w:t>A.</w:t>
            </w:r>
            <w:r>
              <w:rPr>
                <w:rFonts w:hint="eastAsia"/>
                <w:sz w:val="24"/>
              </w:rPr>
              <w:t>“</w:t>
            </w:r>
            <w:proofErr w:type="gramEnd"/>
            <w:r>
              <w:rPr>
                <w:rFonts w:hint="eastAsia"/>
                <w:sz w:val="24"/>
              </w:rPr>
              <w:t>new</w:t>
            </w:r>
            <w:r>
              <w:rPr>
                <w:rFonts w:hint="eastAsia"/>
                <w:sz w:val="24"/>
              </w:rPr>
              <w:t>”用于为对象分配内存，而“</w:t>
            </w:r>
            <w:r>
              <w:rPr>
                <w:rFonts w:hint="eastAsia"/>
                <w:sz w:val="24"/>
              </w:rPr>
              <w:t>malloc</w:t>
            </w:r>
            <w:r>
              <w:rPr>
                <w:rFonts w:hint="eastAsia"/>
                <w:sz w:val="24"/>
              </w:rPr>
              <w:t>”用于为变量分配内存。</w:t>
            </w:r>
          </w:p>
          <w:p w:rsidR="0076499A" w:rsidRDefault="00000000">
            <w:pPr>
              <w:spacing w:line="360" w:lineRule="auto"/>
              <w:ind w:firstLineChars="200" w:firstLine="480"/>
              <w:rPr>
                <w:sz w:val="24"/>
              </w:rPr>
            </w:pPr>
            <w:proofErr w:type="gramStart"/>
            <w:r>
              <w:rPr>
                <w:rFonts w:hint="eastAsia"/>
                <w:sz w:val="24"/>
              </w:rPr>
              <w:t>B.</w:t>
            </w:r>
            <w:r>
              <w:rPr>
                <w:rFonts w:hint="eastAsia"/>
                <w:sz w:val="24"/>
              </w:rPr>
              <w:t>“</w:t>
            </w:r>
            <w:proofErr w:type="gramEnd"/>
            <w:r>
              <w:rPr>
                <w:rFonts w:hint="eastAsia"/>
                <w:sz w:val="24"/>
              </w:rPr>
              <w:t>new</w:t>
            </w:r>
            <w:r>
              <w:rPr>
                <w:rFonts w:hint="eastAsia"/>
                <w:sz w:val="24"/>
              </w:rPr>
              <w:t>”用于初始化对象，而“</w:t>
            </w:r>
            <w:r>
              <w:rPr>
                <w:rFonts w:hint="eastAsia"/>
                <w:sz w:val="24"/>
              </w:rPr>
              <w:t>malloc</w:t>
            </w:r>
            <w:r>
              <w:rPr>
                <w:rFonts w:hint="eastAsia"/>
                <w:sz w:val="24"/>
              </w:rPr>
              <w:t>”用于在不初始化的情况下分配内存。</w:t>
            </w:r>
          </w:p>
          <w:p w:rsidR="0076499A" w:rsidRDefault="00000000">
            <w:pPr>
              <w:spacing w:line="360" w:lineRule="auto"/>
              <w:ind w:firstLineChars="200" w:firstLine="480"/>
              <w:rPr>
                <w:sz w:val="24"/>
              </w:rPr>
            </w:pPr>
            <w:proofErr w:type="gramStart"/>
            <w:r>
              <w:rPr>
                <w:rFonts w:hint="eastAsia"/>
                <w:sz w:val="24"/>
              </w:rPr>
              <w:t>C.</w:t>
            </w:r>
            <w:r>
              <w:rPr>
                <w:rFonts w:hint="eastAsia"/>
                <w:sz w:val="24"/>
              </w:rPr>
              <w:t>“</w:t>
            </w:r>
            <w:proofErr w:type="gramEnd"/>
            <w:r>
              <w:rPr>
                <w:rFonts w:hint="eastAsia"/>
                <w:sz w:val="24"/>
              </w:rPr>
              <w:t>new</w:t>
            </w:r>
            <w:r>
              <w:rPr>
                <w:rFonts w:hint="eastAsia"/>
                <w:sz w:val="24"/>
              </w:rPr>
              <w:t>”和“</w:t>
            </w:r>
            <w:r>
              <w:rPr>
                <w:rFonts w:hint="eastAsia"/>
                <w:sz w:val="24"/>
              </w:rPr>
              <w:t>malloc</w:t>
            </w:r>
            <w:r>
              <w:rPr>
                <w:rFonts w:hint="eastAsia"/>
                <w:sz w:val="24"/>
              </w:rPr>
              <w:t>”是可互换的，可以互换使用。</w:t>
            </w:r>
          </w:p>
          <w:p w:rsidR="0076499A" w:rsidRDefault="00000000">
            <w:pPr>
              <w:spacing w:line="360" w:lineRule="auto"/>
              <w:ind w:firstLineChars="200" w:firstLine="480"/>
              <w:rPr>
                <w:sz w:val="24"/>
              </w:rPr>
            </w:pPr>
            <w:proofErr w:type="gramStart"/>
            <w:r>
              <w:rPr>
                <w:rFonts w:hint="eastAsia"/>
                <w:sz w:val="24"/>
              </w:rPr>
              <w:t>D.</w:t>
            </w:r>
            <w:r>
              <w:rPr>
                <w:rFonts w:hint="eastAsia"/>
                <w:sz w:val="24"/>
              </w:rPr>
              <w:t>“</w:t>
            </w:r>
            <w:proofErr w:type="gramEnd"/>
            <w:r>
              <w:rPr>
                <w:rFonts w:hint="eastAsia"/>
                <w:sz w:val="24"/>
              </w:rPr>
              <w:t>new</w:t>
            </w:r>
            <w:r>
              <w:rPr>
                <w:rFonts w:hint="eastAsia"/>
                <w:sz w:val="24"/>
              </w:rPr>
              <w:t>”是</w:t>
            </w:r>
            <w:r>
              <w:rPr>
                <w:rFonts w:hint="eastAsia"/>
                <w:sz w:val="24"/>
              </w:rPr>
              <w:t>C++</w:t>
            </w:r>
            <w:r>
              <w:rPr>
                <w:rFonts w:hint="eastAsia"/>
                <w:sz w:val="24"/>
              </w:rPr>
              <w:t>中的关键字，而“</w:t>
            </w:r>
            <w:r>
              <w:rPr>
                <w:rFonts w:hint="eastAsia"/>
                <w:sz w:val="24"/>
              </w:rPr>
              <w:t>malloc</w:t>
            </w:r>
            <w:r>
              <w:rPr>
                <w:rFonts w:hint="eastAsia"/>
                <w:sz w:val="24"/>
              </w:rPr>
              <w:t>”是标准库中的函数。</w:t>
            </w:r>
          </w:p>
          <w:p w:rsidR="0076499A" w:rsidRDefault="00000000">
            <w:pPr>
              <w:spacing w:line="360" w:lineRule="auto"/>
              <w:rPr>
                <w:sz w:val="24"/>
              </w:rPr>
            </w:pPr>
            <w:r>
              <w:rPr>
                <w:rFonts w:hint="eastAsia"/>
                <w:sz w:val="24"/>
              </w:rPr>
              <w:t>6</w:t>
            </w:r>
            <w:r>
              <w:rPr>
                <w:sz w:val="24"/>
              </w:rPr>
              <w:t>. C++</w:t>
            </w:r>
            <w:r>
              <w:rPr>
                <w:rFonts w:hint="eastAsia"/>
                <w:sz w:val="24"/>
              </w:rPr>
              <w:t>中</w:t>
            </w:r>
            <w:r>
              <w:rPr>
                <w:sz w:val="24"/>
              </w:rPr>
              <w:t>try-catch</w:t>
            </w:r>
            <w:r>
              <w:rPr>
                <w:rFonts w:hint="eastAsia"/>
                <w:sz w:val="24"/>
              </w:rPr>
              <w:t>的目的是什么？</w:t>
            </w:r>
            <w:r>
              <w:rPr>
                <w:sz w:val="24"/>
              </w:rPr>
              <w:t>( )</w:t>
            </w:r>
          </w:p>
          <w:p w:rsidR="0076499A" w:rsidRDefault="00000000">
            <w:pPr>
              <w:spacing w:line="360" w:lineRule="auto"/>
              <w:ind w:firstLineChars="200" w:firstLine="480"/>
              <w:rPr>
                <w:sz w:val="24"/>
              </w:rPr>
            </w:pPr>
            <w:r>
              <w:rPr>
                <w:sz w:val="24"/>
              </w:rPr>
              <w:t>A.</w:t>
            </w:r>
            <w:r>
              <w:rPr>
                <w:rFonts w:hint="eastAsia"/>
                <w:sz w:val="24"/>
              </w:rPr>
              <w:t>处理程序执行过程中可能发生的错误</w:t>
            </w:r>
          </w:p>
          <w:p w:rsidR="0076499A" w:rsidRDefault="00000000">
            <w:pPr>
              <w:spacing w:line="360" w:lineRule="auto"/>
              <w:ind w:firstLineChars="200" w:firstLine="480"/>
              <w:rPr>
                <w:sz w:val="24"/>
              </w:rPr>
            </w:pPr>
            <w:r>
              <w:rPr>
                <w:sz w:val="24"/>
              </w:rPr>
              <w:t>B.</w:t>
            </w:r>
            <w:r>
              <w:rPr>
                <w:rFonts w:hint="eastAsia"/>
                <w:sz w:val="24"/>
              </w:rPr>
              <w:t>发生错误时终止程序</w:t>
            </w:r>
          </w:p>
          <w:p w:rsidR="0076499A" w:rsidRDefault="00000000">
            <w:pPr>
              <w:spacing w:line="360" w:lineRule="auto"/>
              <w:ind w:firstLineChars="200" w:firstLine="480"/>
              <w:rPr>
                <w:sz w:val="24"/>
              </w:rPr>
            </w:pPr>
            <w:r>
              <w:rPr>
                <w:sz w:val="24"/>
              </w:rPr>
              <w:t>C.</w:t>
            </w:r>
            <w:r>
              <w:rPr>
                <w:rFonts w:hint="eastAsia"/>
                <w:sz w:val="24"/>
              </w:rPr>
              <w:t>将时间信息打印到控制台</w:t>
            </w:r>
          </w:p>
          <w:p w:rsidR="0076499A" w:rsidRDefault="00000000">
            <w:pPr>
              <w:spacing w:line="360" w:lineRule="auto"/>
              <w:ind w:firstLineChars="200" w:firstLine="480"/>
              <w:rPr>
                <w:sz w:val="24"/>
              </w:rPr>
            </w:pPr>
            <w:r>
              <w:rPr>
                <w:sz w:val="24"/>
              </w:rPr>
              <w:t>D.</w:t>
            </w:r>
            <w:r>
              <w:rPr>
                <w:rFonts w:hint="eastAsia"/>
                <w:sz w:val="24"/>
              </w:rPr>
              <w:t>以上均无</w:t>
            </w:r>
          </w:p>
          <w:p w:rsidR="0076499A" w:rsidRDefault="00000000">
            <w:pPr>
              <w:spacing w:line="360" w:lineRule="auto"/>
              <w:rPr>
                <w:sz w:val="24"/>
              </w:rPr>
            </w:pPr>
            <w:r>
              <w:rPr>
                <w:rFonts w:hint="eastAsia"/>
                <w:sz w:val="24"/>
              </w:rPr>
              <w:t>7.</w:t>
            </w:r>
            <w:r>
              <w:rPr>
                <w:rFonts w:hint="eastAsia"/>
                <w:sz w:val="24"/>
              </w:rPr>
              <w:t>如果没有明确定义，编译器将不会创建哪个函数？（</w:t>
            </w:r>
            <w:r>
              <w:rPr>
                <w:rFonts w:hint="eastAsia"/>
                <w:sz w:val="24"/>
              </w:rPr>
              <w:t xml:space="preserve"> </w:t>
            </w:r>
            <w:r>
              <w:rPr>
                <w:rFonts w:hint="eastAsia"/>
                <w:sz w:val="24"/>
              </w:rPr>
              <w:t>）</w:t>
            </w:r>
          </w:p>
          <w:p w:rsidR="0076499A" w:rsidRDefault="00000000">
            <w:pPr>
              <w:spacing w:line="360" w:lineRule="auto"/>
              <w:ind w:firstLineChars="200" w:firstLine="480"/>
              <w:rPr>
                <w:sz w:val="24"/>
              </w:rPr>
            </w:pPr>
            <w:r>
              <w:rPr>
                <w:rFonts w:hint="eastAsia"/>
                <w:sz w:val="24"/>
              </w:rPr>
              <w:t>A.</w:t>
            </w:r>
            <w:r>
              <w:rPr>
                <w:rFonts w:hint="eastAsia"/>
                <w:sz w:val="24"/>
              </w:rPr>
              <w:t>构造函数</w:t>
            </w:r>
            <w:r>
              <w:rPr>
                <w:rFonts w:hint="eastAsia"/>
                <w:sz w:val="24"/>
              </w:rPr>
              <w:t xml:space="preserve"> </w:t>
            </w:r>
            <w:r>
              <w:rPr>
                <w:sz w:val="24"/>
              </w:rPr>
              <w:t xml:space="preserve">     </w:t>
            </w:r>
            <w:r>
              <w:rPr>
                <w:rFonts w:hint="eastAsia"/>
                <w:sz w:val="24"/>
              </w:rPr>
              <w:t>B.</w:t>
            </w:r>
            <w:proofErr w:type="gramStart"/>
            <w:r>
              <w:rPr>
                <w:rFonts w:hint="eastAsia"/>
                <w:sz w:val="24"/>
              </w:rPr>
              <w:t>析构函数</w:t>
            </w:r>
            <w:proofErr w:type="gramEnd"/>
          </w:p>
          <w:p w:rsidR="0076499A" w:rsidRDefault="00000000">
            <w:pPr>
              <w:spacing w:line="360" w:lineRule="auto"/>
              <w:ind w:firstLineChars="200" w:firstLine="480"/>
              <w:rPr>
                <w:sz w:val="24"/>
              </w:rPr>
            </w:pPr>
            <w:r>
              <w:rPr>
                <w:rFonts w:hint="eastAsia"/>
                <w:sz w:val="24"/>
              </w:rPr>
              <w:t>C</w:t>
            </w:r>
            <w:r>
              <w:rPr>
                <w:sz w:val="24"/>
              </w:rPr>
              <w:t>.</w:t>
            </w:r>
            <w:r>
              <w:rPr>
                <w:rFonts w:hint="eastAsia"/>
                <w:sz w:val="24"/>
              </w:rPr>
              <w:t>拷贝构造函数</w:t>
            </w:r>
            <w:r>
              <w:rPr>
                <w:rFonts w:hint="eastAsia"/>
                <w:sz w:val="24"/>
              </w:rPr>
              <w:t xml:space="preserve"> </w:t>
            </w:r>
            <w:r>
              <w:rPr>
                <w:sz w:val="24"/>
              </w:rPr>
              <w:t xml:space="preserve"> </w:t>
            </w:r>
            <w:r>
              <w:rPr>
                <w:rFonts w:hint="eastAsia"/>
                <w:sz w:val="24"/>
              </w:rPr>
              <w:t>D.</w:t>
            </w:r>
            <w:r>
              <w:rPr>
                <w:rFonts w:hint="eastAsia"/>
                <w:sz w:val="24"/>
              </w:rPr>
              <w:t>内联函数</w:t>
            </w:r>
          </w:p>
          <w:p w:rsidR="0076499A" w:rsidRDefault="00000000">
            <w:pPr>
              <w:spacing w:line="360" w:lineRule="auto"/>
              <w:rPr>
                <w:sz w:val="24"/>
              </w:rPr>
            </w:pPr>
            <w:r>
              <w:rPr>
                <w:rFonts w:hint="eastAsia"/>
                <w:sz w:val="24"/>
              </w:rPr>
              <w:t>8.</w:t>
            </w:r>
            <w:r>
              <w:rPr>
                <w:sz w:val="24"/>
              </w:rPr>
              <w:t xml:space="preserve"> </w:t>
            </w:r>
            <w:r>
              <w:rPr>
                <w:rFonts w:hint="eastAsia"/>
                <w:sz w:val="24"/>
              </w:rPr>
              <w:t>声明</w:t>
            </w:r>
            <w:del w:id="4" w:author="Q.Z." w:date="2023-05-16T20:47:00Z">
              <w:r>
                <w:rPr>
                  <w:sz w:val="24"/>
                </w:rPr>
                <w:delText>运算</w:delText>
              </w:r>
            </w:del>
            <w:ins w:id="5" w:author="Q.Z." w:date="2023-05-16T20:47:00Z">
              <w:r>
                <w:rPr>
                  <w:rFonts w:hint="eastAsia"/>
                  <w:sz w:val="24"/>
                </w:rPr>
                <w:t>操作</w:t>
              </w:r>
            </w:ins>
            <w:r>
              <w:rPr>
                <w:rFonts w:hint="eastAsia"/>
                <w:sz w:val="24"/>
              </w:rPr>
              <w:t>符重载的关键字是？（</w:t>
            </w:r>
            <w:r>
              <w:rPr>
                <w:sz w:val="24"/>
              </w:rPr>
              <w:t xml:space="preserve"> </w:t>
            </w:r>
            <w:r>
              <w:rPr>
                <w:rFonts w:hint="eastAsia"/>
                <w:sz w:val="24"/>
              </w:rPr>
              <w:t>）</w:t>
            </w:r>
          </w:p>
          <w:p w:rsidR="0076499A" w:rsidRDefault="00000000">
            <w:pPr>
              <w:spacing w:line="360" w:lineRule="auto"/>
              <w:ind w:firstLineChars="200" w:firstLine="480"/>
              <w:rPr>
                <w:sz w:val="24"/>
              </w:rPr>
            </w:pPr>
            <w:r>
              <w:rPr>
                <w:sz w:val="24"/>
              </w:rPr>
              <w:t>A. void</w:t>
            </w:r>
          </w:p>
          <w:p w:rsidR="0076499A" w:rsidRDefault="00000000">
            <w:pPr>
              <w:spacing w:line="360" w:lineRule="auto"/>
              <w:ind w:firstLineChars="200" w:firstLine="480"/>
              <w:rPr>
                <w:sz w:val="24"/>
              </w:rPr>
            </w:pPr>
            <w:r>
              <w:rPr>
                <w:sz w:val="24"/>
              </w:rPr>
              <w:t>B</w:t>
            </w:r>
            <w:r>
              <w:rPr>
                <w:rFonts w:hint="eastAsia"/>
                <w:sz w:val="24"/>
              </w:rPr>
              <w:t xml:space="preserve">. </w:t>
            </w:r>
            <w:r>
              <w:rPr>
                <w:sz w:val="24"/>
              </w:rPr>
              <w:t xml:space="preserve">int          </w:t>
            </w:r>
            <w:r>
              <w:rPr>
                <w:sz w:val="24"/>
              </w:rPr>
              <w:tab/>
            </w:r>
          </w:p>
          <w:p w:rsidR="0076499A" w:rsidRDefault="00000000">
            <w:pPr>
              <w:spacing w:line="360" w:lineRule="auto"/>
              <w:ind w:firstLineChars="200" w:firstLine="480"/>
              <w:rPr>
                <w:sz w:val="24"/>
              </w:rPr>
            </w:pPr>
            <w:r>
              <w:rPr>
                <w:sz w:val="24"/>
              </w:rPr>
              <w:t>C</w:t>
            </w:r>
            <w:r>
              <w:rPr>
                <w:rFonts w:hint="eastAsia"/>
                <w:sz w:val="24"/>
              </w:rPr>
              <w:t xml:space="preserve">. </w:t>
            </w:r>
            <w:r>
              <w:rPr>
                <w:sz w:val="24"/>
              </w:rPr>
              <w:t xml:space="preserve">operator          </w:t>
            </w:r>
            <w:r>
              <w:rPr>
                <w:sz w:val="24"/>
              </w:rPr>
              <w:tab/>
            </w:r>
          </w:p>
          <w:p w:rsidR="0076499A" w:rsidRDefault="00000000">
            <w:pPr>
              <w:spacing w:line="360" w:lineRule="auto"/>
              <w:ind w:firstLineChars="200" w:firstLine="480"/>
              <w:rPr>
                <w:sz w:val="24"/>
              </w:rPr>
            </w:pPr>
            <w:r>
              <w:rPr>
                <w:sz w:val="24"/>
              </w:rPr>
              <w:t>D</w:t>
            </w:r>
            <w:r>
              <w:rPr>
                <w:rFonts w:hint="eastAsia"/>
                <w:sz w:val="24"/>
              </w:rPr>
              <w:t xml:space="preserve">. </w:t>
            </w:r>
            <w:r>
              <w:rPr>
                <w:sz w:val="24"/>
              </w:rPr>
              <w:t>double</w:t>
            </w:r>
          </w:p>
          <w:p w:rsidR="0076499A" w:rsidRDefault="0076499A">
            <w:pPr>
              <w:spacing w:line="360" w:lineRule="auto"/>
              <w:ind w:firstLineChars="200" w:firstLine="480"/>
              <w:rPr>
                <w:sz w:val="24"/>
              </w:rPr>
            </w:pPr>
          </w:p>
          <w:p w:rsidR="0076499A" w:rsidRDefault="00000000">
            <w:pPr>
              <w:spacing w:line="360" w:lineRule="auto"/>
              <w:rPr>
                <w:sz w:val="24"/>
              </w:rPr>
            </w:pPr>
            <w:r>
              <w:rPr>
                <w:rFonts w:hint="eastAsia"/>
                <w:sz w:val="24"/>
              </w:rPr>
              <w:t>9.</w:t>
            </w:r>
            <w:r>
              <w:rPr>
                <w:sz w:val="24"/>
              </w:rPr>
              <w:t>C++</w:t>
            </w:r>
            <w:r>
              <w:rPr>
                <w:rFonts w:hint="eastAsia"/>
                <w:sz w:val="24"/>
              </w:rPr>
              <w:t>中</w:t>
            </w:r>
            <w:r>
              <w:rPr>
                <w:sz w:val="24"/>
              </w:rPr>
              <w:t>virtual</w:t>
            </w:r>
            <w:r>
              <w:rPr>
                <w:rFonts w:hint="eastAsia"/>
                <w:sz w:val="24"/>
              </w:rPr>
              <w:t>关键字的用途是什么？（</w:t>
            </w:r>
            <w:r>
              <w:rPr>
                <w:sz w:val="24"/>
              </w:rPr>
              <w:t xml:space="preserve"> </w:t>
            </w:r>
            <w:r>
              <w:rPr>
                <w:rFonts w:hint="eastAsia"/>
                <w:sz w:val="24"/>
              </w:rPr>
              <w:t>）</w:t>
            </w:r>
          </w:p>
          <w:p w:rsidR="0076499A" w:rsidRDefault="00000000">
            <w:pPr>
              <w:spacing w:line="360" w:lineRule="auto"/>
              <w:ind w:firstLineChars="200" w:firstLine="480"/>
              <w:rPr>
                <w:sz w:val="24"/>
              </w:rPr>
            </w:pPr>
            <w:r>
              <w:rPr>
                <w:sz w:val="24"/>
              </w:rPr>
              <w:t>A.</w:t>
            </w:r>
            <w:r>
              <w:rPr>
                <w:rFonts w:hint="eastAsia"/>
                <w:sz w:val="24"/>
              </w:rPr>
              <w:t>它指定函数</w:t>
            </w:r>
            <w:proofErr w:type="gramStart"/>
            <w:r>
              <w:rPr>
                <w:rFonts w:hint="eastAsia"/>
                <w:sz w:val="24"/>
              </w:rPr>
              <w:t>是纯虚的</w:t>
            </w:r>
            <w:proofErr w:type="gramEnd"/>
          </w:p>
          <w:p w:rsidR="0076499A" w:rsidRDefault="00000000">
            <w:pPr>
              <w:spacing w:line="360" w:lineRule="auto"/>
              <w:ind w:firstLineChars="200" w:firstLine="480"/>
              <w:rPr>
                <w:sz w:val="24"/>
              </w:rPr>
            </w:pPr>
            <w:r>
              <w:rPr>
                <w:sz w:val="24"/>
              </w:rPr>
              <w:t>B.</w:t>
            </w:r>
            <w:r>
              <w:rPr>
                <w:rFonts w:hint="eastAsia"/>
                <w:sz w:val="24"/>
              </w:rPr>
              <w:t>它指定一个函数可以被一个子类覆盖</w:t>
            </w:r>
          </w:p>
          <w:p w:rsidR="0076499A" w:rsidRDefault="00000000">
            <w:pPr>
              <w:spacing w:line="360" w:lineRule="auto"/>
              <w:ind w:firstLineChars="200" w:firstLine="480"/>
              <w:rPr>
                <w:sz w:val="24"/>
              </w:rPr>
            </w:pPr>
            <w:r>
              <w:rPr>
                <w:sz w:val="24"/>
              </w:rPr>
              <w:t>C.</w:t>
            </w:r>
            <w:r>
              <w:rPr>
                <w:rFonts w:hint="eastAsia"/>
                <w:sz w:val="24"/>
              </w:rPr>
              <w:t>它指定函数不能被子类重写</w:t>
            </w:r>
          </w:p>
          <w:p w:rsidR="0076499A" w:rsidRDefault="00000000">
            <w:pPr>
              <w:spacing w:line="360" w:lineRule="auto"/>
              <w:ind w:firstLineChars="200" w:firstLine="480"/>
              <w:rPr>
                <w:b/>
                <w:sz w:val="24"/>
              </w:rPr>
            </w:pPr>
            <w:r>
              <w:rPr>
                <w:sz w:val="24"/>
              </w:rPr>
              <w:t>D.</w:t>
            </w:r>
            <w:r>
              <w:rPr>
                <w:rFonts w:hint="eastAsia"/>
                <w:sz w:val="24"/>
              </w:rPr>
              <w:t>它指定函数是静态的</w:t>
            </w:r>
          </w:p>
        </w:tc>
      </w:tr>
    </w:tbl>
    <w:p w:rsidR="0076499A" w:rsidRDefault="00000000">
      <w:pPr>
        <w:ind w:firstLineChars="2900" w:firstLine="6960"/>
        <w:rPr>
          <w:sz w:val="24"/>
        </w:rPr>
      </w:pPr>
      <w:r>
        <w:rPr>
          <w:rFonts w:hint="eastAsia"/>
          <w:sz w:val="24"/>
        </w:rPr>
        <w:lastRenderedPageBreak/>
        <w:t>第</w:t>
      </w:r>
      <w:r>
        <w:rPr>
          <w:rFonts w:hint="eastAsia"/>
          <w:sz w:val="24"/>
        </w:rPr>
        <w:t xml:space="preserve">  2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544"/>
          <w:jc w:val="center"/>
        </w:trPr>
        <w:tc>
          <w:tcPr>
            <w:tcW w:w="9360" w:type="dxa"/>
          </w:tcPr>
          <w:p w:rsidR="0076499A" w:rsidRDefault="00000000">
            <w:pPr>
              <w:spacing w:line="360" w:lineRule="auto"/>
              <w:rPr>
                <w:sz w:val="24"/>
              </w:rPr>
            </w:pPr>
            <w:r>
              <w:rPr>
                <w:rFonts w:hint="eastAsia"/>
                <w:sz w:val="24"/>
              </w:rPr>
              <w:lastRenderedPageBreak/>
              <w:t>10</w:t>
            </w:r>
            <w:r>
              <w:rPr>
                <w:sz w:val="24"/>
              </w:rPr>
              <w:t xml:space="preserve">. </w:t>
            </w:r>
            <w:r>
              <w:rPr>
                <w:rFonts w:hint="eastAsia"/>
                <w:sz w:val="24"/>
              </w:rPr>
              <w:t>关键字</w:t>
            </w:r>
            <w:r>
              <w:rPr>
                <w:rFonts w:hint="eastAsia"/>
                <w:sz w:val="24"/>
              </w:rPr>
              <w:t>const</w:t>
            </w:r>
            <w:r>
              <w:rPr>
                <w:rFonts w:hint="eastAsia"/>
                <w:sz w:val="24"/>
              </w:rPr>
              <w:t>在</w:t>
            </w:r>
            <w:r>
              <w:rPr>
                <w:rFonts w:hint="eastAsia"/>
                <w:sz w:val="24"/>
              </w:rPr>
              <w:t>C++</w:t>
            </w:r>
            <w:r>
              <w:rPr>
                <w:rFonts w:hint="eastAsia"/>
                <w:sz w:val="24"/>
              </w:rPr>
              <w:t>中的用途是什么？（</w:t>
            </w:r>
            <w:r>
              <w:rPr>
                <w:rFonts w:hint="eastAsia"/>
                <w:sz w:val="24"/>
              </w:rPr>
              <w:t xml:space="preserve"> </w:t>
            </w:r>
            <w:r>
              <w:rPr>
                <w:rFonts w:hint="eastAsia"/>
                <w:sz w:val="24"/>
              </w:rPr>
              <w:t>）</w:t>
            </w:r>
          </w:p>
          <w:p w:rsidR="0076499A" w:rsidRDefault="00000000">
            <w:pPr>
              <w:spacing w:line="360" w:lineRule="auto"/>
              <w:ind w:firstLineChars="200" w:firstLine="480"/>
              <w:rPr>
                <w:sz w:val="24"/>
              </w:rPr>
            </w:pPr>
            <w:r>
              <w:rPr>
                <w:rFonts w:hint="eastAsia"/>
                <w:sz w:val="24"/>
              </w:rPr>
              <w:t>A.</w:t>
            </w:r>
            <w:r>
              <w:rPr>
                <w:rFonts w:hint="eastAsia"/>
                <w:sz w:val="24"/>
              </w:rPr>
              <w:t>它指定变量在初始化后不能修改</w:t>
            </w:r>
          </w:p>
          <w:p w:rsidR="0076499A" w:rsidRDefault="00000000">
            <w:pPr>
              <w:spacing w:line="360" w:lineRule="auto"/>
              <w:ind w:firstLineChars="200" w:firstLine="480"/>
              <w:rPr>
                <w:sz w:val="24"/>
              </w:rPr>
            </w:pPr>
            <w:r>
              <w:rPr>
                <w:rFonts w:hint="eastAsia"/>
                <w:sz w:val="24"/>
              </w:rPr>
              <w:t>B.</w:t>
            </w:r>
            <w:r>
              <w:rPr>
                <w:rFonts w:hint="eastAsia"/>
                <w:sz w:val="24"/>
              </w:rPr>
              <w:t>它指定函数不能修改类的任何成员变量</w:t>
            </w:r>
          </w:p>
          <w:p w:rsidR="0076499A" w:rsidRDefault="00000000">
            <w:pPr>
              <w:spacing w:line="360" w:lineRule="auto"/>
              <w:ind w:firstLineChars="200" w:firstLine="480"/>
              <w:rPr>
                <w:sz w:val="24"/>
              </w:rPr>
            </w:pPr>
            <w:r>
              <w:rPr>
                <w:rFonts w:hint="eastAsia"/>
                <w:sz w:val="24"/>
              </w:rPr>
              <w:t>C.</w:t>
            </w:r>
            <w:r>
              <w:rPr>
                <w:rFonts w:hint="eastAsia"/>
                <w:sz w:val="24"/>
              </w:rPr>
              <w:t>它指定函数不能修改传递给它的任何参数</w:t>
            </w:r>
          </w:p>
          <w:p w:rsidR="0076499A" w:rsidRDefault="00000000">
            <w:pPr>
              <w:spacing w:line="360" w:lineRule="auto"/>
              <w:ind w:firstLineChars="200" w:firstLine="480"/>
              <w:rPr>
                <w:sz w:val="24"/>
              </w:rPr>
            </w:pPr>
            <w:r>
              <w:rPr>
                <w:rFonts w:hint="eastAsia"/>
                <w:sz w:val="24"/>
              </w:rPr>
              <w:t>D.</w:t>
            </w:r>
            <w:r>
              <w:rPr>
                <w:rFonts w:hint="eastAsia"/>
                <w:sz w:val="24"/>
              </w:rPr>
              <w:t>以上所有内容</w:t>
            </w:r>
          </w:p>
          <w:p w:rsidR="0076499A" w:rsidRDefault="00000000">
            <w:pPr>
              <w:spacing w:line="360" w:lineRule="auto"/>
              <w:rPr>
                <w:b/>
                <w:sz w:val="28"/>
              </w:rPr>
            </w:pPr>
            <w:r>
              <w:rPr>
                <w:rFonts w:hint="eastAsia"/>
                <w:b/>
                <w:sz w:val="28"/>
              </w:rPr>
              <w:t>Ⅱ</w:t>
            </w:r>
            <w:r>
              <w:rPr>
                <w:rFonts w:hint="eastAsia"/>
                <w:b/>
                <w:sz w:val="28"/>
              </w:rPr>
              <w:t xml:space="preserve">. </w:t>
            </w:r>
            <w:r>
              <w:rPr>
                <w:rFonts w:hint="eastAsia"/>
                <w:b/>
                <w:sz w:val="28"/>
              </w:rPr>
              <w:t>填空题</w:t>
            </w:r>
            <w:r>
              <w:rPr>
                <w:rFonts w:hint="eastAsia"/>
                <w:b/>
                <w:sz w:val="28"/>
              </w:rPr>
              <w:t xml:space="preserve"> (10%)</w:t>
            </w:r>
          </w:p>
          <w:p w:rsidR="0076499A" w:rsidRDefault="00000000">
            <w:pPr>
              <w:spacing w:line="360" w:lineRule="auto"/>
              <w:rPr>
                <w:sz w:val="24"/>
              </w:rPr>
            </w:pPr>
            <w:r>
              <w:rPr>
                <w:rFonts w:hint="eastAsia"/>
                <w:sz w:val="24"/>
              </w:rPr>
              <w:t>1.</w:t>
            </w:r>
            <w:r>
              <w:rPr>
                <w:rFonts w:hint="eastAsia"/>
                <w:sz w:val="24"/>
              </w:rPr>
              <w:t>在现代</w:t>
            </w:r>
            <w:r>
              <w:rPr>
                <w:rFonts w:hint="eastAsia"/>
                <w:sz w:val="24"/>
              </w:rPr>
              <w:t>C++</w:t>
            </w:r>
            <w:r>
              <w:rPr>
                <w:rFonts w:hint="eastAsia"/>
                <w:sz w:val="24"/>
              </w:rPr>
              <w:t>中，</w:t>
            </w:r>
            <w:r>
              <w:rPr>
                <w:rFonts w:hint="eastAsia"/>
                <w:sz w:val="24"/>
              </w:rPr>
              <w:t>_____</w:t>
            </w:r>
            <w:r>
              <w:rPr>
                <w:rFonts w:hint="eastAsia"/>
                <w:sz w:val="24"/>
              </w:rPr>
              <w:t>关键字用于表示空指针。</w:t>
            </w:r>
          </w:p>
          <w:p w:rsidR="0076499A" w:rsidRDefault="00000000">
            <w:pPr>
              <w:spacing w:line="360" w:lineRule="auto"/>
              <w:rPr>
                <w:sz w:val="24"/>
              </w:rPr>
            </w:pPr>
            <w:r>
              <w:rPr>
                <w:rFonts w:hint="eastAsia"/>
                <w:sz w:val="24"/>
              </w:rPr>
              <w:t>2.C++</w:t>
            </w:r>
            <w:r>
              <w:rPr>
                <w:rFonts w:hint="eastAsia"/>
                <w:sz w:val="24"/>
              </w:rPr>
              <w:t>中的</w:t>
            </w:r>
            <w:r>
              <w:rPr>
                <w:rFonts w:hint="eastAsia"/>
                <w:sz w:val="24"/>
              </w:rPr>
              <w:t>_____</w:t>
            </w:r>
            <w:r>
              <w:rPr>
                <w:rFonts w:hint="eastAsia"/>
                <w:sz w:val="24"/>
              </w:rPr>
              <w:t>函数是一个非成员函数，可以访问类的私有成员。</w:t>
            </w:r>
          </w:p>
          <w:p w:rsidR="00395449" w:rsidRPr="00395449" w:rsidRDefault="00000000" w:rsidP="00395449">
            <w:pPr>
              <w:spacing w:line="360" w:lineRule="auto"/>
              <w:rPr>
                <w:rFonts w:hint="eastAsia"/>
                <w:sz w:val="24"/>
              </w:rPr>
            </w:pPr>
            <w:r>
              <w:rPr>
                <w:rFonts w:hint="eastAsia"/>
                <w:sz w:val="24"/>
              </w:rPr>
              <w:t>3.</w:t>
            </w:r>
            <w:del w:id="6" w:author="张 中辉" w:date="2023-05-19T20:20:00Z">
              <w:r w:rsidDel="00395449">
                <w:rPr>
                  <w:rFonts w:hint="eastAsia"/>
                  <w:sz w:val="24"/>
                </w:rPr>
                <w:delText xml:space="preserve"> _____</w:delText>
              </w:r>
              <w:r w:rsidDel="00395449">
                <w:rPr>
                  <w:rFonts w:hint="eastAsia"/>
                  <w:sz w:val="24"/>
                </w:rPr>
                <w:delText>函数是一个成员函数，它不会修改所属对象的状态。</w:delText>
              </w:r>
            </w:del>
            <w:ins w:id="7" w:author="张 中辉" w:date="2023-05-19T20:19:00Z">
              <w:r w:rsidR="00395449" w:rsidRPr="00395449">
                <w:rPr>
                  <w:rFonts w:hint="eastAsia"/>
                  <w:sz w:val="24"/>
                </w:rPr>
                <w:t>在</w:t>
              </w:r>
              <w:r w:rsidR="00395449" w:rsidRPr="00395449">
                <w:rPr>
                  <w:rFonts w:hint="eastAsia"/>
                  <w:sz w:val="24"/>
                </w:rPr>
                <w:t>C++</w:t>
              </w:r>
              <w:r w:rsidR="00395449" w:rsidRPr="00395449">
                <w:rPr>
                  <w:rFonts w:hint="eastAsia"/>
                  <w:sz w:val="24"/>
                </w:rPr>
                <w:t>中，</w:t>
              </w:r>
              <w:r w:rsidR="00395449" w:rsidRPr="00395449">
                <w:rPr>
                  <w:rFonts w:hint="eastAsia"/>
                  <w:sz w:val="24"/>
                </w:rPr>
                <w:t>_____</w:t>
              </w:r>
              <w:r w:rsidR="00395449" w:rsidRPr="00395449">
                <w:rPr>
                  <w:rFonts w:hint="eastAsia"/>
                  <w:sz w:val="24"/>
                </w:rPr>
                <w:t>是一种智能指针，它只能有一个所有者，并且不能被复制。</w:t>
              </w:r>
            </w:ins>
            <w:ins w:id="8" w:author="张 中辉" w:date="2023-05-19T20:22:00Z">
              <w:r w:rsidR="00E07064">
                <w:rPr>
                  <w:rFonts w:hint="eastAsia"/>
                  <w:sz w:val="24"/>
                </w:rPr>
                <w:t>（从</w:t>
              </w:r>
              <w:proofErr w:type="spellStart"/>
              <w:r w:rsidR="00E07064">
                <w:rPr>
                  <w:rFonts w:hint="eastAsia"/>
                  <w:sz w:val="24"/>
                </w:rPr>
                <w:t>s</w:t>
              </w:r>
              <w:r w:rsidR="00E07064">
                <w:rPr>
                  <w:sz w:val="24"/>
                </w:rPr>
                <w:t>hared_ptr</w:t>
              </w:r>
              <w:proofErr w:type="spellEnd"/>
              <w:r w:rsidR="00E07064">
                <w:rPr>
                  <w:sz w:val="24"/>
                </w:rPr>
                <w:t xml:space="preserve">, </w:t>
              </w:r>
              <w:proofErr w:type="spellStart"/>
              <w:r w:rsidR="00E07064">
                <w:rPr>
                  <w:sz w:val="24"/>
                </w:rPr>
                <w:t>weak_ptr</w:t>
              </w:r>
              <w:proofErr w:type="spellEnd"/>
              <w:r w:rsidR="00E07064">
                <w:rPr>
                  <w:rFonts w:hint="eastAsia"/>
                  <w:sz w:val="24"/>
                </w:rPr>
                <w:t>和</w:t>
              </w:r>
              <w:proofErr w:type="spellStart"/>
              <w:r w:rsidR="00E07064">
                <w:rPr>
                  <w:rFonts w:hint="eastAsia"/>
                  <w:sz w:val="24"/>
                </w:rPr>
                <w:t>u</w:t>
              </w:r>
              <w:r w:rsidR="00E07064">
                <w:rPr>
                  <w:sz w:val="24"/>
                </w:rPr>
                <w:t>nique_ptr</w:t>
              </w:r>
              <w:proofErr w:type="spellEnd"/>
              <w:r w:rsidR="00E07064">
                <w:rPr>
                  <w:rFonts w:hint="eastAsia"/>
                  <w:sz w:val="24"/>
                </w:rPr>
                <w:t>中选择）</w:t>
              </w:r>
            </w:ins>
          </w:p>
          <w:p w:rsidR="0076499A" w:rsidRDefault="00000000">
            <w:pPr>
              <w:spacing w:line="360" w:lineRule="auto"/>
              <w:rPr>
                <w:sz w:val="24"/>
              </w:rPr>
            </w:pPr>
            <w:r>
              <w:rPr>
                <w:rFonts w:hint="eastAsia"/>
                <w:sz w:val="24"/>
              </w:rPr>
              <w:t>4.</w:t>
            </w:r>
            <w:r>
              <w:rPr>
                <w:rFonts w:hint="eastAsia"/>
                <w:sz w:val="24"/>
              </w:rPr>
              <w:t>在</w:t>
            </w:r>
            <w:r>
              <w:rPr>
                <w:rFonts w:hint="eastAsia"/>
                <w:sz w:val="24"/>
              </w:rPr>
              <w:t>C++</w:t>
            </w:r>
            <w:r>
              <w:rPr>
                <w:rFonts w:hint="eastAsia"/>
                <w:sz w:val="24"/>
              </w:rPr>
              <w:t>中，</w:t>
            </w:r>
            <w:r>
              <w:rPr>
                <w:rFonts w:hint="eastAsia"/>
                <w:sz w:val="24"/>
              </w:rPr>
              <w:t>_____</w:t>
            </w:r>
            <w:r>
              <w:rPr>
                <w:rFonts w:hint="eastAsia"/>
                <w:sz w:val="24"/>
              </w:rPr>
              <w:t>是一个与所属类同名的函数，在创建对象时会自动调用</w:t>
            </w:r>
            <w:ins w:id="9" w:author="Q.Z." w:date="2023-05-16T20:48:00Z">
              <w:r>
                <w:rPr>
                  <w:rFonts w:hint="eastAsia"/>
                  <w:sz w:val="24"/>
                </w:rPr>
                <w:t>。</w:t>
              </w:r>
            </w:ins>
          </w:p>
          <w:p w:rsidR="0076499A" w:rsidRDefault="00000000">
            <w:pPr>
              <w:spacing w:line="360" w:lineRule="auto"/>
              <w:rPr>
                <w:sz w:val="24"/>
              </w:rPr>
            </w:pPr>
            <w:r>
              <w:rPr>
                <w:rFonts w:hint="eastAsia"/>
                <w:sz w:val="24"/>
              </w:rPr>
              <w:t>5.</w:t>
            </w:r>
            <w:r>
              <w:rPr>
                <w:sz w:val="24"/>
              </w:rPr>
              <w:t xml:space="preserve"> C++</w:t>
            </w:r>
            <w:r>
              <w:rPr>
                <w:sz w:val="24"/>
              </w:rPr>
              <w:t>中，使用</w:t>
            </w:r>
            <w:r>
              <w:rPr>
                <w:sz w:val="24"/>
              </w:rPr>
              <w:t>______</w:t>
            </w:r>
            <w:r>
              <w:rPr>
                <w:sz w:val="24"/>
              </w:rPr>
              <w:t>关键字可以将函数定义为模板函数。</w:t>
            </w:r>
          </w:p>
          <w:p w:rsidR="0076499A" w:rsidRDefault="00000000">
            <w:pPr>
              <w:rPr>
                <w:sz w:val="24"/>
              </w:rPr>
            </w:pPr>
            <w:r>
              <w:rPr>
                <w:rFonts w:hint="eastAsia"/>
                <w:b/>
                <w:sz w:val="28"/>
              </w:rPr>
              <w:t>Ⅲ</w:t>
            </w:r>
            <w:r>
              <w:rPr>
                <w:rFonts w:hint="eastAsia"/>
                <w:b/>
                <w:sz w:val="28"/>
              </w:rPr>
              <w:t xml:space="preserve">. </w:t>
            </w:r>
            <w:r>
              <w:rPr>
                <w:rFonts w:hint="eastAsia"/>
                <w:b/>
                <w:sz w:val="28"/>
              </w:rPr>
              <w:t>程序阅读题</w:t>
            </w:r>
            <w:r>
              <w:rPr>
                <w:rFonts w:hint="eastAsia"/>
                <w:b/>
                <w:sz w:val="28"/>
              </w:rPr>
              <w:t xml:space="preserve"> (40%)</w:t>
            </w:r>
            <w:del w:id="10" w:author="Q.Z." w:date="2023-05-16T20:48:00Z">
              <w:r>
                <w:rPr>
                  <w:rFonts w:hint="eastAsia"/>
                  <w:sz w:val="24"/>
                </w:rPr>
                <w:delText>=</w:delText>
              </w:r>
            </w:del>
          </w:p>
          <w:p w:rsidR="0076499A" w:rsidRDefault="00000000">
            <w:pPr>
              <w:ind w:firstLineChars="100" w:firstLine="240"/>
              <w:rPr>
                <w:sz w:val="24"/>
              </w:rPr>
            </w:pPr>
            <w:r>
              <w:rPr>
                <w:rFonts w:hint="eastAsia"/>
                <w:sz w:val="24"/>
              </w:rPr>
              <w:t>写出以下代码的输出（假设所有所需的头文件已经被声明了）</w:t>
            </w:r>
          </w:p>
          <w:p w:rsidR="0076499A" w:rsidRDefault="00000000">
            <w:pPr>
              <w:numPr>
                <w:ilvl w:val="0"/>
                <w:numId w:val="1"/>
              </w:numPr>
            </w:pPr>
            <w:r>
              <w:rPr>
                <w:rFonts w:hint="eastAsia"/>
              </w:rPr>
              <w:t>写出程序输出：</w:t>
            </w:r>
          </w:p>
          <w:p w:rsidR="0076499A" w:rsidRDefault="0076499A"/>
          <w:p w:rsidR="0076499A" w:rsidRDefault="00000000">
            <w:r>
              <w:rPr>
                <w:rFonts w:hint="eastAsia"/>
              </w:rPr>
              <w:t xml:space="preserve">   class A {</w:t>
            </w:r>
          </w:p>
          <w:p w:rsidR="0076499A" w:rsidRDefault="00000000">
            <w:r>
              <w:rPr>
                <w:rFonts w:hint="eastAsia"/>
              </w:rPr>
              <w:t xml:space="preserve">       int </w:t>
            </w:r>
            <w:proofErr w:type="spellStart"/>
            <w:r>
              <w:rPr>
                <w:rFonts w:hint="eastAsia"/>
              </w:rPr>
              <w:t>i</w:t>
            </w:r>
            <w:proofErr w:type="spellEnd"/>
            <w:r>
              <w:rPr>
                <w:rFonts w:hint="eastAsia"/>
              </w:rPr>
              <w:t>;</w:t>
            </w:r>
          </w:p>
          <w:p w:rsidR="0076499A" w:rsidRDefault="00000000">
            <w:r>
              <w:rPr>
                <w:rFonts w:hint="eastAsia"/>
              </w:rPr>
              <w:t xml:space="preserve">   public:</w:t>
            </w:r>
          </w:p>
          <w:p w:rsidR="0076499A" w:rsidRDefault="00000000">
            <w:r>
              <w:rPr>
                <w:rFonts w:hint="eastAsia"/>
              </w:rPr>
              <w:t xml:space="preserve">       </w:t>
            </w:r>
            <w:proofErr w:type="gramStart"/>
            <w:r>
              <w:rPr>
                <w:rFonts w:hint="eastAsia"/>
              </w:rPr>
              <w:t>A(</w:t>
            </w:r>
            <w:proofErr w:type="gramEnd"/>
            <w:r>
              <w:rPr>
                <w:rFonts w:hint="eastAsia"/>
              </w:rPr>
              <w:t xml:space="preserve">) : </w:t>
            </w:r>
            <w:proofErr w:type="spellStart"/>
            <w:r>
              <w:rPr>
                <w:rFonts w:hint="eastAsia"/>
              </w:rPr>
              <w:t>i</w:t>
            </w:r>
            <w:proofErr w:type="spellEnd"/>
            <w:r>
              <w:rPr>
                <w:rFonts w:hint="eastAsia"/>
              </w:rPr>
              <w:t>(0) {}</w:t>
            </w:r>
          </w:p>
          <w:p w:rsidR="0076499A" w:rsidRDefault="00000000">
            <w:r>
              <w:rPr>
                <w:rFonts w:hint="eastAsia"/>
              </w:rPr>
              <w:t xml:space="preserve">       ~</w:t>
            </w:r>
            <w:proofErr w:type="gramStart"/>
            <w:r>
              <w:rPr>
                <w:rFonts w:hint="eastAsia"/>
              </w:rPr>
              <w:t>A(</w:t>
            </w:r>
            <w:proofErr w:type="gramEnd"/>
            <w:r>
              <w:rPr>
                <w:rFonts w:hint="eastAsia"/>
              </w:rPr>
              <w:t xml:space="preserve">) { </w:t>
            </w:r>
            <w:proofErr w:type="spellStart"/>
            <w:r>
              <w:rPr>
                <w:rFonts w:hint="eastAsia"/>
              </w:rPr>
              <w:t>cout</w:t>
            </w:r>
            <w:proofErr w:type="spellEnd"/>
            <w:r>
              <w:rPr>
                <w:rFonts w:hint="eastAsia"/>
              </w:rPr>
              <w:t xml:space="preserve"> &lt;&lt; get(); }</w:t>
            </w:r>
          </w:p>
          <w:p w:rsidR="0076499A" w:rsidRDefault="00000000">
            <w:r>
              <w:rPr>
                <w:rFonts w:hint="eastAsia"/>
              </w:rPr>
              <w:t xml:space="preserve">       void </w:t>
            </w:r>
            <w:proofErr w:type="gramStart"/>
            <w:r>
              <w:rPr>
                <w:rFonts w:hint="eastAsia"/>
              </w:rPr>
              <w:t>set(</w:t>
            </w:r>
            <w:proofErr w:type="gramEnd"/>
            <w:r>
              <w:rPr>
                <w:rFonts w:hint="eastAsia"/>
              </w:rPr>
              <w:t xml:space="preserve">int </w:t>
            </w:r>
            <w:proofErr w:type="spellStart"/>
            <w:r>
              <w:rPr>
                <w:rFonts w:hint="eastAsia"/>
              </w:rPr>
              <w:t>i</w:t>
            </w:r>
            <w:proofErr w:type="spellEnd"/>
            <w:r>
              <w:rPr>
                <w:rFonts w:hint="eastAsia"/>
              </w:rPr>
              <w:t>) { this-&gt;</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w:t>
            </w:r>
          </w:p>
          <w:p w:rsidR="0076499A" w:rsidRDefault="00000000">
            <w:r>
              <w:rPr>
                <w:rFonts w:hint="eastAsia"/>
              </w:rPr>
              <w:t xml:space="preserve">       int </w:t>
            </w:r>
            <w:proofErr w:type="gramStart"/>
            <w:r>
              <w:rPr>
                <w:rFonts w:hint="eastAsia"/>
              </w:rPr>
              <w:t>get(</w:t>
            </w:r>
            <w:proofErr w:type="gramEnd"/>
            <w:r>
              <w:rPr>
                <w:rFonts w:hint="eastAsia"/>
              </w:rPr>
              <w:t xml:space="preserve">) { return </w:t>
            </w:r>
            <w:proofErr w:type="spellStart"/>
            <w:r>
              <w:rPr>
                <w:rFonts w:hint="eastAsia"/>
              </w:rPr>
              <w:t>i</w:t>
            </w:r>
            <w:proofErr w:type="spellEnd"/>
            <w:r>
              <w:rPr>
                <w:rFonts w:hint="eastAsia"/>
              </w:rPr>
              <w:t>; }</w:t>
            </w:r>
          </w:p>
          <w:p w:rsidR="0076499A" w:rsidRDefault="00000000">
            <w:r>
              <w:rPr>
                <w:rFonts w:hint="eastAsia"/>
              </w:rPr>
              <w:t xml:space="preserve">   };</w:t>
            </w:r>
          </w:p>
          <w:p w:rsidR="0076499A" w:rsidRDefault="00000000">
            <w:r>
              <w:rPr>
                <w:rFonts w:hint="eastAsia"/>
              </w:rPr>
              <w:t xml:space="preserve">   int </w:t>
            </w:r>
            <w:proofErr w:type="gramStart"/>
            <w:r>
              <w:rPr>
                <w:rFonts w:hint="eastAsia"/>
              </w:rPr>
              <w:t>main(</w:t>
            </w:r>
            <w:proofErr w:type="gramEnd"/>
            <w:r>
              <w:rPr>
                <w:rFonts w:hint="eastAsia"/>
              </w:rPr>
              <w:t>){</w:t>
            </w:r>
          </w:p>
          <w:p w:rsidR="0076499A" w:rsidRDefault="00000000">
            <w:r>
              <w:rPr>
                <w:rFonts w:hint="eastAsia"/>
              </w:rPr>
              <w:t xml:space="preserve">       A* p = new </w:t>
            </w:r>
            <w:proofErr w:type="gramStart"/>
            <w:r>
              <w:rPr>
                <w:rFonts w:hint="eastAsia"/>
              </w:rPr>
              <w:t>A[</w:t>
            </w:r>
            <w:proofErr w:type="gramEnd"/>
            <w:r>
              <w:rPr>
                <w:rFonts w:hint="eastAsia"/>
              </w:rPr>
              <w:t>2];</w:t>
            </w:r>
          </w:p>
          <w:p w:rsidR="0076499A" w:rsidRDefault="00000000">
            <w:r>
              <w:rPr>
                <w:rFonts w:hint="eastAsia"/>
              </w:rPr>
              <w:t xml:space="preserve">       </w:t>
            </w:r>
            <w:proofErr w:type="gramStart"/>
            <w:r>
              <w:rPr>
                <w:rFonts w:hint="eastAsia"/>
              </w:rPr>
              <w:t>delete[</w:t>
            </w:r>
            <w:proofErr w:type="gramEnd"/>
            <w:r>
              <w:rPr>
                <w:rFonts w:hint="eastAsia"/>
              </w:rPr>
              <w:t>] p;</w:t>
            </w:r>
          </w:p>
          <w:p w:rsidR="0076499A" w:rsidRDefault="00000000">
            <w:r>
              <w:rPr>
                <w:rFonts w:hint="eastAsia"/>
              </w:rPr>
              <w:t xml:space="preserve">       return </w:t>
            </w:r>
            <w:proofErr w:type="gramStart"/>
            <w:r>
              <w:rPr>
                <w:rFonts w:hint="eastAsia"/>
              </w:rPr>
              <w:t>0;  }</w:t>
            </w:r>
            <w:proofErr w:type="gramEnd"/>
          </w:p>
        </w:tc>
      </w:tr>
    </w:tbl>
    <w:p w:rsidR="0076499A" w:rsidRDefault="00000000">
      <w:pPr>
        <w:ind w:firstLineChars="2900" w:firstLine="6960"/>
        <w:rPr>
          <w:sz w:val="24"/>
        </w:rPr>
      </w:pPr>
      <w:r>
        <w:rPr>
          <w:rFonts w:hint="eastAsia"/>
          <w:sz w:val="24"/>
        </w:rPr>
        <w:t>第</w:t>
      </w:r>
      <w:r>
        <w:rPr>
          <w:rFonts w:hint="eastAsia"/>
          <w:sz w:val="24"/>
        </w:rPr>
        <w:t xml:space="preserve">  3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544"/>
          <w:jc w:val="center"/>
        </w:trPr>
        <w:tc>
          <w:tcPr>
            <w:tcW w:w="9360" w:type="dxa"/>
          </w:tcPr>
          <w:p w:rsidR="0076499A" w:rsidRDefault="00000000">
            <w:pPr>
              <w:numPr>
                <w:ilvl w:val="0"/>
                <w:numId w:val="2"/>
              </w:numPr>
            </w:pPr>
            <w:r>
              <w:rPr>
                <w:rFonts w:hint="eastAsia"/>
              </w:rPr>
              <w:lastRenderedPageBreak/>
              <w:t>写出程序输出：</w:t>
            </w:r>
          </w:p>
          <w:p w:rsidR="0076499A" w:rsidRDefault="0076499A"/>
          <w:p w:rsidR="0076499A" w:rsidRDefault="00000000">
            <w:r>
              <w:rPr>
                <w:rFonts w:hint="eastAsia"/>
              </w:rPr>
              <w:t xml:space="preserve">   class A {</w:t>
            </w:r>
          </w:p>
          <w:p w:rsidR="0076499A" w:rsidRDefault="00000000">
            <w:r>
              <w:rPr>
                <w:rFonts w:hint="eastAsia"/>
              </w:rPr>
              <w:t xml:space="preserve">       int </w:t>
            </w:r>
            <w:proofErr w:type="spellStart"/>
            <w:r>
              <w:rPr>
                <w:rFonts w:hint="eastAsia"/>
              </w:rPr>
              <w:t>i</w:t>
            </w:r>
            <w:proofErr w:type="spellEnd"/>
            <w:r>
              <w:rPr>
                <w:rFonts w:hint="eastAsia"/>
              </w:rPr>
              <w:t>;</w:t>
            </w:r>
          </w:p>
          <w:p w:rsidR="0076499A" w:rsidRDefault="00000000">
            <w:r>
              <w:rPr>
                <w:rFonts w:hint="eastAsia"/>
              </w:rPr>
              <w:t xml:space="preserve">   public:</w:t>
            </w:r>
          </w:p>
          <w:p w:rsidR="0076499A" w:rsidRDefault="00000000">
            <w:r>
              <w:rPr>
                <w:rFonts w:hint="eastAsia"/>
              </w:rPr>
              <w:t xml:space="preserve">       </w:t>
            </w:r>
            <w:proofErr w:type="gramStart"/>
            <w:r>
              <w:rPr>
                <w:rFonts w:hint="eastAsia"/>
              </w:rPr>
              <w:t>A(</w:t>
            </w:r>
            <w:proofErr w:type="gramEnd"/>
            <w:r>
              <w:rPr>
                <w:rFonts w:hint="eastAsia"/>
              </w:rPr>
              <w:t xml:space="preserve">) : </w:t>
            </w:r>
            <w:proofErr w:type="spellStart"/>
            <w:r>
              <w:rPr>
                <w:rFonts w:hint="eastAsia"/>
              </w:rPr>
              <w:t>i</w:t>
            </w:r>
            <w:proofErr w:type="spellEnd"/>
            <w:r>
              <w:rPr>
                <w:rFonts w:hint="eastAsia"/>
              </w:rPr>
              <w:t>(0) {}</w:t>
            </w:r>
          </w:p>
          <w:p w:rsidR="0076499A" w:rsidRDefault="00000000">
            <w:r>
              <w:rPr>
                <w:rFonts w:hint="eastAsia"/>
              </w:rPr>
              <w:t xml:space="preserve">       virtual void </w:t>
            </w:r>
            <w:proofErr w:type="gramStart"/>
            <w:r>
              <w:rPr>
                <w:rFonts w:hint="eastAsia"/>
              </w:rPr>
              <w:t>set(</w:t>
            </w:r>
            <w:proofErr w:type="gramEnd"/>
            <w:r>
              <w:rPr>
                <w:rFonts w:hint="eastAsia"/>
              </w:rPr>
              <w:t xml:space="preserve">int </w:t>
            </w:r>
            <w:proofErr w:type="spellStart"/>
            <w:r>
              <w:rPr>
                <w:rFonts w:hint="eastAsia"/>
              </w:rPr>
              <w:t>i</w:t>
            </w:r>
            <w:proofErr w:type="spellEnd"/>
            <w:r>
              <w:rPr>
                <w:rFonts w:hint="eastAsia"/>
              </w:rPr>
              <w:t>) { this-&gt;</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w:t>
            </w:r>
          </w:p>
          <w:p w:rsidR="0076499A" w:rsidRDefault="00000000">
            <w:r>
              <w:rPr>
                <w:rFonts w:hint="eastAsia"/>
              </w:rPr>
              <w:t xml:space="preserve">       virtual int </w:t>
            </w:r>
            <w:proofErr w:type="gramStart"/>
            <w:r>
              <w:rPr>
                <w:rFonts w:hint="eastAsia"/>
              </w:rPr>
              <w:t>get(</w:t>
            </w:r>
            <w:proofErr w:type="gramEnd"/>
            <w:r>
              <w:rPr>
                <w:rFonts w:hint="eastAsia"/>
              </w:rPr>
              <w:t xml:space="preserve">) { return </w:t>
            </w:r>
            <w:proofErr w:type="spellStart"/>
            <w:r>
              <w:rPr>
                <w:rFonts w:hint="eastAsia"/>
              </w:rPr>
              <w:t>i</w:t>
            </w:r>
            <w:proofErr w:type="spellEnd"/>
            <w:r>
              <w:rPr>
                <w:rFonts w:hint="eastAsia"/>
              </w:rPr>
              <w:t>;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class </w:t>
            </w:r>
            <w:proofErr w:type="gramStart"/>
            <w:r>
              <w:rPr>
                <w:rFonts w:hint="eastAsia"/>
              </w:rPr>
              <w:t>B :</w:t>
            </w:r>
            <w:proofErr w:type="gramEnd"/>
            <w:r>
              <w:rPr>
                <w:rFonts w:hint="eastAsia"/>
              </w:rPr>
              <w:t xml:space="preserve"> public A {</w:t>
            </w:r>
          </w:p>
          <w:p w:rsidR="0076499A" w:rsidRDefault="00000000">
            <w:r>
              <w:rPr>
                <w:rFonts w:hint="eastAsia"/>
              </w:rPr>
              <w:t xml:space="preserve">       int </w:t>
            </w:r>
            <w:proofErr w:type="spellStart"/>
            <w:r>
              <w:rPr>
                <w:rFonts w:hint="eastAsia"/>
              </w:rPr>
              <w:t>i</w:t>
            </w:r>
            <w:proofErr w:type="spellEnd"/>
            <w:r>
              <w:rPr>
                <w:rFonts w:hint="eastAsia"/>
              </w:rPr>
              <w:t>;</w:t>
            </w:r>
          </w:p>
          <w:p w:rsidR="0076499A" w:rsidRDefault="00000000">
            <w:r>
              <w:rPr>
                <w:rFonts w:hint="eastAsia"/>
              </w:rPr>
              <w:t xml:space="preserve">   public:</w:t>
            </w:r>
          </w:p>
          <w:p w:rsidR="0076499A" w:rsidRDefault="00000000">
            <w:r>
              <w:rPr>
                <w:rFonts w:hint="eastAsia"/>
              </w:rPr>
              <w:t xml:space="preserve">       </w:t>
            </w:r>
            <w:proofErr w:type="gramStart"/>
            <w:r>
              <w:rPr>
                <w:rFonts w:hint="eastAsia"/>
              </w:rPr>
              <w:t>B(</w:t>
            </w:r>
            <w:proofErr w:type="gramEnd"/>
            <w:r>
              <w:rPr>
                <w:rFonts w:hint="eastAsia"/>
              </w:rPr>
              <w:t xml:space="preserve">) : </w:t>
            </w:r>
            <w:proofErr w:type="spellStart"/>
            <w:r>
              <w:rPr>
                <w:rFonts w:hint="eastAsia"/>
              </w:rPr>
              <w:t>i</w:t>
            </w:r>
            <w:proofErr w:type="spellEnd"/>
            <w:r>
              <w:rPr>
                <w:rFonts w:hint="eastAsia"/>
              </w:rPr>
              <w:t>(10) {}</w:t>
            </w:r>
          </w:p>
          <w:p w:rsidR="0076499A" w:rsidRDefault="00000000">
            <w:r>
              <w:rPr>
                <w:rFonts w:hint="eastAsia"/>
              </w:rPr>
              <w:t xml:space="preserve">       virtual void </w:t>
            </w:r>
            <w:proofErr w:type="gramStart"/>
            <w:r>
              <w:rPr>
                <w:rFonts w:hint="eastAsia"/>
              </w:rPr>
              <w:t>set(</w:t>
            </w:r>
            <w:proofErr w:type="gramEnd"/>
            <w:r>
              <w:rPr>
                <w:rFonts w:hint="eastAsia"/>
              </w:rPr>
              <w:t xml:space="preserve">int </w:t>
            </w:r>
            <w:proofErr w:type="spellStart"/>
            <w:r>
              <w:rPr>
                <w:rFonts w:hint="eastAsia"/>
              </w:rPr>
              <w:t>i</w:t>
            </w:r>
            <w:proofErr w:type="spellEnd"/>
            <w:r>
              <w:rPr>
                <w:rFonts w:hint="eastAsia"/>
              </w:rPr>
              <w:t>) { this-&gt;</w:t>
            </w:r>
            <w:proofErr w:type="spellStart"/>
            <w:r>
              <w:rPr>
                <w:rFonts w:hint="eastAsia"/>
              </w:rPr>
              <w:t>i</w:t>
            </w:r>
            <w:proofErr w:type="spellEnd"/>
            <w:r>
              <w:rPr>
                <w:rFonts w:hint="eastAsia"/>
              </w:rPr>
              <w:t xml:space="preserve"> = </w:t>
            </w:r>
            <w:proofErr w:type="spellStart"/>
            <w:r>
              <w:rPr>
                <w:rFonts w:hint="eastAsia"/>
              </w:rPr>
              <w:t>i</w:t>
            </w:r>
            <w:proofErr w:type="spellEnd"/>
            <w:r>
              <w:rPr>
                <w:rFonts w:hint="eastAsia"/>
              </w:rPr>
              <w:t>;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int </w:t>
            </w:r>
            <w:proofErr w:type="gramStart"/>
            <w:r>
              <w:rPr>
                <w:rFonts w:hint="eastAsia"/>
              </w:rPr>
              <w:t>main(</w:t>
            </w:r>
            <w:proofErr w:type="gramEnd"/>
            <w:r>
              <w:rPr>
                <w:rFonts w:hint="eastAsia"/>
              </w:rPr>
              <w:t>)</w:t>
            </w:r>
          </w:p>
          <w:p w:rsidR="0076499A" w:rsidRDefault="00000000">
            <w:r>
              <w:rPr>
                <w:rFonts w:hint="eastAsia"/>
              </w:rPr>
              <w:t xml:space="preserve">   {</w:t>
            </w:r>
          </w:p>
          <w:p w:rsidR="0076499A" w:rsidRDefault="00000000">
            <w:r>
              <w:rPr>
                <w:rFonts w:hint="eastAsia"/>
              </w:rPr>
              <w:t xml:space="preserve">       B </w:t>
            </w:r>
            <w:proofErr w:type="spellStart"/>
            <w:r>
              <w:rPr>
                <w:rFonts w:hint="eastAsia"/>
              </w:rPr>
              <w:t>b</w:t>
            </w:r>
            <w:proofErr w:type="spellEnd"/>
            <w:r>
              <w:rPr>
                <w:rFonts w:hint="eastAsia"/>
              </w:rPr>
              <w:t>;</w:t>
            </w:r>
          </w:p>
          <w:p w:rsidR="0076499A" w:rsidRDefault="00000000">
            <w:r>
              <w:rPr>
                <w:rFonts w:hint="eastAsia"/>
              </w:rPr>
              <w:t xml:space="preserve">       A* p = &amp;b;</w:t>
            </w:r>
          </w:p>
          <w:p w:rsidR="0076499A" w:rsidRDefault="00000000">
            <w:r>
              <w:rPr>
                <w:rFonts w:hint="eastAsia"/>
              </w:rPr>
              <w:t xml:space="preserve">       p-&gt;</w:t>
            </w:r>
            <w:proofErr w:type="gramStart"/>
            <w:r>
              <w:rPr>
                <w:rFonts w:hint="eastAsia"/>
              </w:rPr>
              <w:t>set(</w:t>
            </w:r>
            <w:proofErr w:type="gramEnd"/>
            <w:r>
              <w:rPr>
                <w:rFonts w:hint="eastAsia"/>
              </w:rPr>
              <w:t>30);</w:t>
            </w:r>
          </w:p>
          <w:p w:rsidR="0076499A" w:rsidRDefault="00000000">
            <w:r>
              <w:rPr>
                <w:rFonts w:hint="eastAsia"/>
              </w:rPr>
              <w:t xml:space="preserve">       </w:t>
            </w:r>
            <w:proofErr w:type="spellStart"/>
            <w:r>
              <w:rPr>
                <w:rFonts w:hint="eastAsia"/>
              </w:rPr>
              <w:t>cout</w:t>
            </w:r>
            <w:proofErr w:type="spellEnd"/>
            <w:r>
              <w:rPr>
                <w:rFonts w:hint="eastAsia"/>
              </w:rPr>
              <w:t xml:space="preserve"> &lt;&lt; p-&gt;</w:t>
            </w:r>
            <w:proofErr w:type="gramStart"/>
            <w:r>
              <w:rPr>
                <w:rFonts w:hint="eastAsia"/>
              </w:rPr>
              <w:t>get(</w:t>
            </w:r>
            <w:proofErr w:type="gramEnd"/>
            <w:r>
              <w:rPr>
                <w:rFonts w:hint="eastAsia"/>
              </w:rPr>
              <w:t>);</w:t>
            </w:r>
          </w:p>
          <w:p w:rsidR="0076499A" w:rsidRDefault="00000000">
            <w:r>
              <w:rPr>
                <w:rFonts w:hint="eastAsia"/>
              </w:rPr>
              <w:t xml:space="preserve">       return 0;</w:t>
            </w:r>
          </w:p>
          <w:p w:rsidR="0076499A" w:rsidRDefault="00000000">
            <w:r>
              <w:rPr>
                <w:rFonts w:hint="eastAsia"/>
              </w:rPr>
              <w:t xml:space="preserve">   }</w:t>
            </w:r>
          </w:p>
          <w:p w:rsidR="0076499A" w:rsidRDefault="0076499A"/>
          <w:p w:rsidR="0076499A" w:rsidRDefault="00000000">
            <w:pPr>
              <w:numPr>
                <w:ilvl w:val="0"/>
                <w:numId w:val="3"/>
              </w:numPr>
            </w:pPr>
            <w:r>
              <w:rPr>
                <w:rFonts w:hint="eastAsia"/>
              </w:rPr>
              <w:t>写出程序输出：</w:t>
            </w:r>
          </w:p>
          <w:p w:rsidR="0076499A" w:rsidRDefault="0076499A"/>
          <w:p w:rsidR="0076499A" w:rsidRDefault="00000000">
            <w:r>
              <w:rPr>
                <w:rFonts w:hint="eastAsia"/>
              </w:rPr>
              <w:t xml:space="preserve">   class A {</w:t>
            </w:r>
          </w:p>
          <w:p w:rsidR="0076499A" w:rsidRDefault="00000000">
            <w:r>
              <w:rPr>
                <w:rFonts w:hint="eastAsia"/>
              </w:rPr>
              <w:t xml:space="preserve">       int </w:t>
            </w:r>
            <w:proofErr w:type="spellStart"/>
            <w:r>
              <w:rPr>
                <w:rFonts w:hint="eastAsia"/>
              </w:rPr>
              <w:t>i</w:t>
            </w:r>
            <w:proofErr w:type="spellEnd"/>
            <w:r>
              <w:rPr>
                <w:rFonts w:hint="eastAsia"/>
              </w:rPr>
              <w:t>;</w:t>
            </w:r>
          </w:p>
          <w:p w:rsidR="0076499A" w:rsidRDefault="00000000">
            <w:r>
              <w:rPr>
                <w:rFonts w:hint="eastAsia"/>
              </w:rPr>
              <w:t xml:space="preserve">   public:</w:t>
            </w:r>
          </w:p>
          <w:p w:rsidR="0076499A" w:rsidRDefault="00000000">
            <w:r>
              <w:rPr>
                <w:rFonts w:hint="eastAsia"/>
              </w:rPr>
              <w:t xml:space="preserve">       virtual void </w:t>
            </w:r>
            <w:proofErr w:type="gramStart"/>
            <w:r>
              <w:rPr>
                <w:rFonts w:hint="eastAsia"/>
              </w:rPr>
              <w:t>set(</w:t>
            </w:r>
            <w:proofErr w:type="gramEnd"/>
            <w:r>
              <w:rPr>
                <w:rFonts w:hint="eastAsia"/>
              </w:rPr>
              <w:t xml:space="preserve">int ii) { </w:t>
            </w:r>
            <w:proofErr w:type="spellStart"/>
            <w:r>
              <w:rPr>
                <w:rFonts w:hint="eastAsia"/>
              </w:rPr>
              <w:t>i</w:t>
            </w:r>
            <w:proofErr w:type="spellEnd"/>
            <w:r>
              <w:rPr>
                <w:rFonts w:hint="eastAsia"/>
              </w:rPr>
              <w:t xml:space="preserve"> = ii; }</w:t>
            </w:r>
          </w:p>
          <w:p w:rsidR="0076499A" w:rsidRDefault="00000000">
            <w:r>
              <w:rPr>
                <w:rFonts w:hint="eastAsia"/>
              </w:rPr>
              <w:t xml:space="preserve">       virtual int </w:t>
            </w:r>
            <w:proofErr w:type="gramStart"/>
            <w:r>
              <w:rPr>
                <w:rFonts w:hint="eastAsia"/>
              </w:rPr>
              <w:t>get(</w:t>
            </w:r>
            <w:proofErr w:type="gramEnd"/>
            <w:r>
              <w:rPr>
                <w:rFonts w:hint="eastAsia"/>
              </w:rPr>
              <w:t xml:space="preserve">) { return </w:t>
            </w:r>
            <w:proofErr w:type="spellStart"/>
            <w:r>
              <w:rPr>
                <w:rFonts w:hint="eastAsia"/>
              </w:rPr>
              <w:t>i</w:t>
            </w:r>
            <w:proofErr w:type="spellEnd"/>
            <w:r>
              <w:rPr>
                <w:rFonts w:hint="eastAsia"/>
              </w:rPr>
              <w:t>;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class </w:t>
            </w:r>
            <w:proofErr w:type="gramStart"/>
            <w:r>
              <w:rPr>
                <w:rFonts w:hint="eastAsia"/>
              </w:rPr>
              <w:t>B :</w:t>
            </w:r>
            <w:proofErr w:type="gramEnd"/>
            <w:r>
              <w:rPr>
                <w:rFonts w:hint="eastAsia"/>
              </w:rPr>
              <w:t xml:space="preserve"> public A {</w:t>
            </w:r>
          </w:p>
          <w:p w:rsidR="0076499A" w:rsidRDefault="00000000">
            <w:r>
              <w:rPr>
                <w:rFonts w:hint="eastAsia"/>
              </w:rPr>
              <w:t xml:space="preserve">       int </w:t>
            </w:r>
            <w:proofErr w:type="spellStart"/>
            <w:r>
              <w:rPr>
                <w:rFonts w:hint="eastAsia"/>
              </w:rPr>
              <w:t>i</w:t>
            </w:r>
            <w:proofErr w:type="spellEnd"/>
            <w:r>
              <w:rPr>
                <w:rFonts w:hint="eastAsia"/>
              </w:rPr>
              <w:t>;</w:t>
            </w:r>
          </w:p>
          <w:p w:rsidR="0076499A" w:rsidRDefault="00000000">
            <w:r>
              <w:rPr>
                <w:rFonts w:hint="eastAsia"/>
              </w:rPr>
              <w:t xml:space="preserve">   public:</w:t>
            </w:r>
          </w:p>
          <w:p w:rsidR="0076499A" w:rsidRDefault="00000000">
            <w:r>
              <w:rPr>
                <w:rFonts w:hint="eastAsia"/>
              </w:rPr>
              <w:t xml:space="preserve">       virtual void </w:t>
            </w:r>
            <w:proofErr w:type="gramStart"/>
            <w:r>
              <w:rPr>
                <w:rFonts w:hint="eastAsia"/>
              </w:rPr>
              <w:t>set(</w:t>
            </w:r>
            <w:proofErr w:type="gramEnd"/>
            <w:r>
              <w:rPr>
                <w:rFonts w:hint="eastAsia"/>
              </w:rPr>
              <w:t xml:space="preserve">int ii) { </w:t>
            </w:r>
            <w:proofErr w:type="spellStart"/>
            <w:r>
              <w:rPr>
                <w:rFonts w:hint="eastAsia"/>
              </w:rPr>
              <w:t>i</w:t>
            </w:r>
            <w:proofErr w:type="spellEnd"/>
            <w:r>
              <w:rPr>
                <w:rFonts w:hint="eastAsia"/>
              </w:rPr>
              <w:t xml:space="preserve"> = ii; }</w:t>
            </w:r>
          </w:p>
          <w:p w:rsidR="0076499A" w:rsidRDefault="00000000">
            <w:r>
              <w:rPr>
                <w:rFonts w:hint="eastAsia"/>
              </w:rPr>
              <w:t xml:space="preserve">       virtual int </w:t>
            </w:r>
            <w:proofErr w:type="gramStart"/>
            <w:r>
              <w:rPr>
                <w:rFonts w:hint="eastAsia"/>
              </w:rPr>
              <w:t>get(</w:t>
            </w:r>
            <w:proofErr w:type="gramEnd"/>
            <w:r>
              <w:rPr>
                <w:rFonts w:hint="eastAsia"/>
              </w:rPr>
              <w:t xml:space="preserve">) { return </w:t>
            </w:r>
            <w:proofErr w:type="spellStart"/>
            <w:r>
              <w:rPr>
                <w:rFonts w:hint="eastAsia"/>
              </w:rPr>
              <w:t>i</w:t>
            </w:r>
            <w:proofErr w:type="spellEnd"/>
            <w:r>
              <w:rPr>
                <w:rFonts w:hint="eastAsia"/>
              </w:rPr>
              <w:t>; }</w:t>
            </w:r>
          </w:p>
          <w:p w:rsidR="0076499A" w:rsidRDefault="00000000">
            <w:r>
              <w:rPr>
                <w:rFonts w:hint="eastAsia"/>
              </w:rPr>
              <w:t xml:space="preserve">   };</w:t>
            </w:r>
          </w:p>
          <w:p w:rsidR="0076499A" w:rsidRDefault="00000000">
            <w:r>
              <w:rPr>
                <w:rFonts w:hint="eastAsia"/>
              </w:rPr>
              <w:t xml:space="preserve">   </w:t>
            </w:r>
          </w:p>
          <w:p w:rsidR="0076499A" w:rsidRDefault="00000000">
            <w:pPr>
              <w:rPr>
                <w:sz w:val="24"/>
              </w:rPr>
            </w:pPr>
            <w:r>
              <w:rPr>
                <w:rFonts w:hint="eastAsia"/>
              </w:rPr>
              <w:t xml:space="preserve">   int </w:t>
            </w:r>
            <w:proofErr w:type="gramStart"/>
            <w:r>
              <w:rPr>
                <w:rFonts w:hint="eastAsia"/>
              </w:rPr>
              <w:t>main(</w:t>
            </w:r>
            <w:proofErr w:type="gramEnd"/>
            <w:r>
              <w:rPr>
                <w:rFonts w:hint="eastAsia"/>
              </w:rPr>
              <w:t xml:space="preserve">){       </w:t>
            </w:r>
          </w:p>
        </w:tc>
      </w:tr>
    </w:tbl>
    <w:p w:rsidR="0076499A" w:rsidRDefault="00000000">
      <w:pPr>
        <w:ind w:firstLineChars="2900" w:firstLine="6960"/>
        <w:rPr>
          <w:sz w:val="24"/>
        </w:rPr>
      </w:pPr>
      <w:r>
        <w:rPr>
          <w:rFonts w:hint="eastAsia"/>
          <w:sz w:val="24"/>
        </w:rPr>
        <w:t>第</w:t>
      </w:r>
      <w:r>
        <w:rPr>
          <w:rFonts w:hint="eastAsia"/>
          <w:sz w:val="24"/>
        </w:rPr>
        <w:t xml:space="preserve">  4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544"/>
          <w:jc w:val="center"/>
        </w:trPr>
        <w:tc>
          <w:tcPr>
            <w:tcW w:w="9360" w:type="dxa"/>
          </w:tcPr>
          <w:p w:rsidR="0076499A" w:rsidRDefault="00000000">
            <w:pPr>
              <w:ind w:firstLineChars="400" w:firstLine="840"/>
            </w:pPr>
            <w:r>
              <w:rPr>
                <w:rFonts w:hint="eastAsia"/>
              </w:rPr>
              <w:lastRenderedPageBreak/>
              <w:t xml:space="preserve">B a;       </w:t>
            </w:r>
          </w:p>
          <w:p w:rsidR="0076499A" w:rsidRDefault="00000000">
            <w:pPr>
              <w:ind w:firstLineChars="400" w:firstLine="840"/>
            </w:pPr>
            <w:r>
              <w:rPr>
                <w:rFonts w:hint="eastAsia"/>
              </w:rPr>
              <w:t xml:space="preserve">B </w:t>
            </w:r>
            <w:proofErr w:type="spellStart"/>
            <w:r>
              <w:rPr>
                <w:rFonts w:hint="eastAsia"/>
              </w:rPr>
              <w:t>b</w:t>
            </w:r>
            <w:proofErr w:type="spellEnd"/>
            <w:r>
              <w:rPr>
                <w:rFonts w:hint="eastAsia"/>
              </w:rPr>
              <w:t>;</w:t>
            </w:r>
          </w:p>
          <w:p w:rsidR="0076499A" w:rsidRDefault="00000000">
            <w:r>
              <w:rPr>
                <w:rFonts w:hint="eastAsia"/>
              </w:rPr>
              <w:t xml:space="preserve">       </w:t>
            </w:r>
            <w:proofErr w:type="spellStart"/>
            <w:proofErr w:type="gramStart"/>
            <w:r>
              <w:rPr>
                <w:rFonts w:hint="eastAsia"/>
              </w:rPr>
              <w:t>a.set</w:t>
            </w:r>
            <w:proofErr w:type="spellEnd"/>
            <w:r>
              <w:rPr>
                <w:rFonts w:hint="eastAsia"/>
              </w:rPr>
              <w:t>(</w:t>
            </w:r>
            <w:proofErr w:type="gramEnd"/>
            <w:r>
              <w:rPr>
                <w:rFonts w:hint="eastAsia"/>
              </w:rPr>
              <w:t>10);</w:t>
            </w:r>
          </w:p>
          <w:p w:rsidR="0076499A" w:rsidRDefault="00000000">
            <w:r>
              <w:rPr>
                <w:rFonts w:hint="eastAsia"/>
              </w:rPr>
              <w:t xml:space="preserve">       </w:t>
            </w:r>
            <w:proofErr w:type="spellStart"/>
            <w:proofErr w:type="gramStart"/>
            <w:r>
              <w:rPr>
                <w:rFonts w:hint="eastAsia"/>
              </w:rPr>
              <w:t>b.set</w:t>
            </w:r>
            <w:proofErr w:type="spellEnd"/>
            <w:r>
              <w:rPr>
                <w:rFonts w:hint="eastAsia"/>
              </w:rPr>
              <w:t>(</w:t>
            </w:r>
            <w:proofErr w:type="gramEnd"/>
            <w:r>
              <w:rPr>
                <w:rFonts w:hint="eastAsia"/>
              </w:rPr>
              <w:t>20);</w:t>
            </w:r>
          </w:p>
          <w:p w:rsidR="0076499A" w:rsidRDefault="00000000">
            <w:r>
              <w:rPr>
                <w:rFonts w:hint="eastAsia"/>
              </w:rPr>
              <w:t xml:space="preserve">       A&amp; p = a;</w:t>
            </w:r>
          </w:p>
          <w:p w:rsidR="0076499A" w:rsidRDefault="00000000">
            <w:r>
              <w:rPr>
                <w:rFonts w:hint="eastAsia"/>
              </w:rPr>
              <w:t xml:space="preserve">       </w:t>
            </w:r>
            <w:proofErr w:type="spellStart"/>
            <w:proofErr w:type="gramStart"/>
            <w:r>
              <w:rPr>
                <w:rFonts w:hint="eastAsia"/>
              </w:rPr>
              <w:t>p.set</w:t>
            </w:r>
            <w:proofErr w:type="spellEnd"/>
            <w:r>
              <w:rPr>
                <w:rFonts w:hint="eastAsia"/>
              </w:rPr>
              <w:t>(</w:t>
            </w:r>
            <w:proofErr w:type="gramEnd"/>
            <w:r>
              <w:rPr>
                <w:rFonts w:hint="eastAsia"/>
              </w:rPr>
              <w:t>30);</w:t>
            </w:r>
          </w:p>
          <w:p w:rsidR="0076499A" w:rsidRDefault="00000000">
            <w:r>
              <w:rPr>
                <w:rFonts w:hint="eastAsia"/>
              </w:rPr>
              <w:t xml:space="preserve">       p = b;</w:t>
            </w:r>
          </w:p>
          <w:p w:rsidR="0076499A" w:rsidRDefault="00000000">
            <w:r>
              <w:rPr>
                <w:rFonts w:hint="eastAsia"/>
              </w:rPr>
              <w:t xml:space="preserve">       </w:t>
            </w:r>
            <w:proofErr w:type="spellStart"/>
            <w:proofErr w:type="gramStart"/>
            <w:r>
              <w:rPr>
                <w:rFonts w:hint="eastAsia"/>
              </w:rPr>
              <w:t>p.set</w:t>
            </w:r>
            <w:proofErr w:type="spellEnd"/>
            <w:r>
              <w:rPr>
                <w:rFonts w:hint="eastAsia"/>
              </w:rPr>
              <w:t>(</w:t>
            </w:r>
            <w:proofErr w:type="gramEnd"/>
            <w:r>
              <w:rPr>
                <w:rFonts w:hint="eastAsia"/>
              </w:rPr>
              <w:t>40);</w:t>
            </w:r>
          </w:p>
          <w:p w:rsidR="0076499A" w:rsidRDefault="00000000">
            <w:r>
              <w:rPr>
                <w:rFonts w:hint="eastAsia"/>
              </w:rPr>
              <w:t xml:space="preserve">       </w:t>
            </w:r>
            <w:proofErr w:type="spellStart"/>
            <w:r>
              <w:rPr>
                <w:rFonts w:hint="eastAsia"/>
              </w:rPr>
              <w:t>cout</w:t>
            </w:r>
            <w:proofErr w:type="spellEnd"/>
            <w:r>
              <w:rPr>
                <w:rFonts w:hint="eastAsia"/>
              </w:rPr>
              <w:t xml:space="preserve"> &lt;&lt; </w:t>
            </w:r>
            <w:proofErr w:type="spellStart"/>
            <w:proofErr w:type="gramStart"/>
            <w:r>
              <w:rPr>
                <w:rFonts w:hint="eastAsia"/>
              </w:rPr>
              <w:t>a.get</w:t>
            </w:r>
            <w:proofErr w:type="spellEnd"/>
            <w:r>
              <w:rPr>
                <w:rFonts w:hint="eastAsia"/>
              </w:rPr>
              <w:t>(</w:t>
            </w:r>
            <w:proofErr w:type="gramEnd"/>
            <w:r>
              <w:rPr>
                <w:rFonts w:hint="eastAsia"/>
              </w:rPr>
              <w:t>);</w:t>
            </w:r>
          </w:p>
          <w:p w:rsidR="0076499A" w:rsidRDefault="00000000">
            <w:r>
              <w:rPr>
                <w:rFonts w:hint="eastAsia"/>
              </w:rPr>
              <w:t xml:space="preserve">       return 0;</w:t>
            </w:r>
          </w:p>
          <w:p w:rsidR="0076499A" w:rsidRDefault="00000000">
            <w:r>
              <w:rPr>
                <w:rFonts w:hint="eastAsia"/>
              </w:rPr>
              <w:t xml:space="preserve">   }</w:t>
            </w:r>
          </w:p>
          <w:p w:rsidR="0076499A" w:rsidRDefault="0076499A"/>
          <w:p w:rsidR="0076499A" w:rsidRDefault="00000000">
            <w:pPr>
              <w:numPr>
                <w:ilvl w:val="0"/>
                <w:numId w:val="4"/>
              </w:numPr>
            </w:pPr>
            <w:r>
              <w:rPr>
                <w:rFonts w:hint="eastAsia"/>
              </w:rPr>
              <w:t>写出程序输出：</w:t>
            </w:r>
          </w:p>
          <w:p w:rsidR="0076499A" w:rsidRDefault="00000000">
            <w:r>
              <w:rPr>
                <w:rFonts w:hint="eastAsia"/>
              </w:rPr>
              <w:t xml:space="preserve">          </w:t>
            </w:r>
          </w:p>
          <w:p w:rsidR="0076499A" w:rsidRDefault="00000000">
            <w:r>
              <w:rPr>
                <w:rFonts w:hint="eastAsia"/>
              </w:rPr>
              <w:t xml:space="preserve">class </w:t>
            </w:r>
            <w:proofErr w:type="gramStart"/>
            <w:r>
              <w:rPr>
                <w:rFonts w:hint="eastAsia"/>
              </w:rPr>
              <w:t>Base{</w:t>
            </w:r>
            <w:proofErr w:type="gramEnd"/>
          </w:p>
          <w:p w:rsidR="0076499A" w:rsidRDefault="00000000">
            <w:r>
              <w:rPr>
                <w:rFonts w:hint="eastAsia"/>
              </w:rPr>
              <w:t xml:space="preserve">   public:</w:t>
            </w:r>
          </w:p>
          <w:p w:rsidR="0076499A" w:rsidRDefault="00000000">
            <w:r>
              <w:rPr>
                <w:rFonts w:hint="eastAsia"/>
              </w:rPr>
              <w:t xml:space="preserve">       int </w:t>
            </w:r>
            <w:proofErr w:type="gramStart"/>
            <w:r>
              <w:rPr>
                <w:rFonts w:hint="eastAsia"/>
              </w:rPr>
              <w:t>Bar(</w:t>
            </w:r>
            <w:proofErr w:type="gramEnd"/>
            <w:r>
              <w:rPr>
                <w:rFonts w:hint="eastAsia"/>
              </w:rPr>
              <w:t>char x)</w:t>
            </w:r>
          </w:p>
          <w:p w:rsidR="0076499A" w:rsidRDefault="00000000">
            <w:r>
              <w:rPr>
                <w:rFonts w:hint="eastAsia"/>
              </w:rPr>
              <w:t xml:space="preserve">       {</w:t>
            </w:r>
          </w:p>
          <w:p w:rsidR="0076499A" w:rsidRDefault="00000000">
            <w:r>
              <w:rPr>
                <w:rFonts w:hint="eastAsia"/>
              </w:rPr>
              <w:t xml:space="preserve">           return (int)(x);</w:t>
            </w:r>
          </w:p>
          <w:p w:rsidR="0076499A" w:rsidRDefault="00000000">
            <w:r>
              <w:rPr>
                <w:rFonts w:hint="eastAsia"/>
              </w:rPr>
              <w:t xml:space="preserve">       }</w:t>
            </w:r>
          </w:p>
          <w:p w:rsidR="0076499A" w:rsidRDefault="00000000">
            <w:r>
              <w:rPr>
                <w:rFonts w:hint="eastAsia"/>
              </w:rPr>
              <w:t xml:space="preserve">       virtual int </w:t>
            </w:r>
            <w:proofErr w:type="gramStart"/>
            <w:r>
              <w:rPr>
                <w:rFonts w:hint="eastAsia"/>
              </w:rPr>
              <w:t>Bar(</w:t>
            </w:r>
            <w:proofErr w:type="gramEnd"/>
            <w:r>
              <w:rPr>
                <w:rFonts w:hint="eastAsia"/>
              </w:rPr>
              <w:t>int x)</w:t>
            </w:r>
          </w:p>
          <w:p w:rsidR="0076499A" w:rsidRDefault="00000000">
            <w:r>
              <w:rPr>
                <w:rFonts w:hint="eastAsia"/>
              </w:rPr>
              <w:t xml:space="preserve">       {</w:t>
            </w:r>
          </w:p>
          <w:p w:rsidR="0076499A" w:rsidRDefault="00000000">
            <w:r>
              <w:rPr>
                <w:rFonts w:hint="eastAsia"/>
              </w:rPr>
              <w:t xml:space="preserve">           return (2*x);</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class </w:t>
            </w:r>
            <w:proofErr w:type="gramStart"/>
            <w:r>
              <w:rPr>
                <w:rFonts w:hint="eastAsia"/>
              </w:rPr>
              <w:t>Derived :</w:t>
            </w:r>
            <w:proofErr w:type="gramEnd"/>
            <w:r>
              <w:rPr>
                <w:rFonts w:hint="eastAsia"/>
              </w:rPr>
              <w:t xml:space="preserve"> public Base{</w:t>
            </w:r>
          </w:p>
          <w:p w:rsidR="0076499A" w:rsidRDefault="00000000">
            <w:r>
              <w:rPr>
                <w:rFonts w:hint="eastAsia"/>
              </w:rPr>
              <w:t xml:space="preserve">   public:</w:t>
            </w:r>
          </w:p>
          <w:p w:rsidR="0076499A" w:rsidRDefault="00000000">
            <w:r>
              <w:rPr>
                <w:rFonts w:hint="eastAsia"/>
              </w:rPr>
              <w:t xml:space="preserve">       int </w:t>
            </w:r>
            <w:proofErr w:type="gramStart"/>
            <w:r>
              <w:rPr>
                <w:rFonts w:hint="eastAsia"/>
              </w:rPr>
              <w:t>Bar(</w:t>
            </w:r>
            <w:proofErr w:type="gramEnd"/>
            <w:r>
              <w:rPr>
                <w:rFonts w:hint="eastAsia"/>
              </w:rPr>
              <w:t>char x)</w:t>
            </w:r>
          </w:p>
          <w:p w:rsidR="0076499A" w:rsidRDefault="00000000">
            <w:r>
              <w:rPr>
                <w:rFonts w:hint="eastAsia"/>
              </w:rPr>
              <w:t xml:space="preserve">       {</w:t>
            </w:r>
          </w:p>
          <w:p w:rsidR="0076499A" w:rsidRDefault="00000000">
            <w:r>
              <w:rPr>
                <w:rFonts w:hint="eastAsia"/>
              </w:rPr>
              <w:t xml:space="preserve">           return (int)(-x);</w:t>
            </w:r>
          </w:p>
          <w:p w:rsidR="0076499A" w:rsidRDefault="00000000">
            <w:r>
              <w:rPr>
                <w:rFonts w:hint="eastAsia"/>
              </w:rPr>
              <w:t xml:space="preserve">       }</w:t>
            </w:r>
          </w:p>
          <w:p w:rsidR="0076499A" w:rsidRDefault="00000000">
            <w:r>
              <w:rPr>
                <w:rFonts w:hint="eastAsia"/>
              </w:rPr>
              <w:t xml:space="preserve">       virtual int </w:t>
            </w:r>
            <w:proofErr w:type="gramStart"/>
            <w:r>
              <w:rPr>
                <w:rFonts w:hint="eastAsia"/>
              </w:rPr>
              <w:t>Bar(</w:t>
            </w:r>
            <w:proofErr w:type="gramEnd"/>
            <w:r>
              <w:rPr>
                <w:rFonts w:hint="eastAsia"/>
              </w:rPr>
              <w:t>int x)</w:t>
            </w:r>
          </w:p>
          <w:p w:rsidR="0076499A" w:rsidRDefault="00000000">
            <w:r>
              <w:rPr>
                <w:rFonts w:hint="eastAsia"/>
              </w:rPr>
              <w:t xml:space="preserve">       {</w:t>
            </w:r>
          </w:p>
          <w:p w:rsidR="0076499A" w:rsidRDefault="00000000">
            <w:r>
              <w:rPr>
                <w:rFonts w:hint="eastAsia"/>
              </w:rPr>
              <w:t xml:space="preserve">           return (x/2);</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int </w:t>
            </w:r>
            <w:proofErr w:type="gramStart"/>
            <w:r>
              <w:rPr>
                <w:rFonts w:hint="eastAsia"/>
              </w:rPr>
              <w:t>main(</w:t>
            </w:r>
            <w:proofErr w:type="gramEnd"/>
            <w:r>
              <w:rPr>
                <w:rFonts w:hint="eastAsia"/>
              </w:rPr>
              <w:t>)</w:t>
            </w:r>
          </w:p>
          <w:p w:rsidR="0076499A" w:rsidRDefault="00000000">
            <w:r>
              <w:rPr>
                <w:rFonts w:hint="eastAsia"/>
              </w:rPr>
              <w:t xml:space="preserve">   {</w:t>
            </w:r>
          </w:p>
          <w:p w:rsidR="0076499A" w:rsidRDefault="00000000">
            <w:r>
              <w:rPr>
                <w:rFonts w:hint="eastAsia"/>
              </w:rPr>
              <w:t xml:space="preserve">       Derived obj;</w:t>
            </w:r>
          </w:p>
          <w:p w:rsidR="0076499A" w:rsidRDefault="00000000">
            <w:r>
              <w:rPr>
                <w:rFonts w:hint="eastAsia"/>
              </w:rPr>
              <w:t xml:space="preserve">       Base* </w:t>
            </w:r>
            <w:proofErr w:type="spellStart"/>
            <w:r>
              <w:rPr>
                <w:rFonts w:hint="eastAsia"/>
              </w:rPr>
              <w:t>pObj</w:t>
            </w:r>
            <w:proofErr w:type="spellEnd"/>
            <w:r>
              <w:rPr>
                <w:rFonts w:hint="eastAsia"/>
              </w:rPr>
              <w:t xml:space="preserve"> = &amp;obj;</w:t>
            </w:r>
          </w:p>
          <w:p w:rsidR="0076499A" w:rsidRDefault="00000000">
            <w:r>
              <w:rPr>
                <w:rFonts w:hint="eastAsia"/>
              </w:rPr>
              <w:t xml:space="preserve">  </w:t>
            </w:r>
          </w:p>
        </w:tc>
      </w:tr>
    </w:tbl>
    <w:p w:rsidR="0076499A" w:rsidRDefault="00000000">
      <w:pPr>
        <w:ind w:firstLineChars="2900" w:firstLine="6960"/>
        <w:rPr>
          <w:sz w:val="24"/>
        </w:rPr>
      </w:pPr>
      <w:r>
        <w:rPr>
          <w:rFonts w:hint="eastAsia"/>
          <w:sz w:val="24"/>
        </w:rPr>
        <w:t>第</w:t>
      </w:r>
      <w:r>
        <w:rPr>
          <w:rFonts w:hint="eastAsia"/>
          <w:sz w:val="24"/>
        </w:rPr>
        <w:t xml:space="preserve">  5  </w:t>
      </w:r>
      <w:r>
        <w:rPr>
          <w:rFonts w:hint="eastAsia"/>
          <w:sz w:val="24"/>
        </w:rPr>
        <w:t>页，共</w:t>
      </w:r>
      <w:r>
        <w:rPr>
          <w:rFonts w:hint="eastAsia"/>
          <w:sz w:val="24"/>
        </w:rPr>
        <w:t xml:space="preserve">  11  </w:t>
      </w:r>
      <w:r>
        <w:rPr>
          <w:rFonts w:hint="eastAsia"/>
          <w:sz w:val="24"/>
        </w:rPr>
        <w:t>页</w:t>
      </w:r>
    </w:p>
    <w:p w:rsidR="0076499A" w:rsidRDefault="0076499A">
      <w:pPr>
        <w:ind w:firstLineChars="2900" w:firstLine="6960"/>
        <w:rPr>
          <w:sz w:val="24"/>
        </w:rPr>
      </w:pPr>
    </w:p>
    <w:tbl>
      <w:tblPr>
        <w:tblStyle w:val="a8"/>
        <w:tblW w:w="0" w:type="auto"/>
        <w:jc w:val="center"/>
        <w:tblLook w:val="04A0" w:firstRow="1" w:lastRow="0" w:firstColumn="1" w:lastColumn="0" w:noHBand="0" w:noVBand="1"/>
      </w:tblPr>
      <w:tblGrid>
        <w:gridCol w:w="9360"/>
      </w:tblGrid>
      <w:tr w:rsidR="0076499A">
        <w:trPr>
          <w:trHeight w:val="13663"/>
          <w:jc w:val="center"/>
        </w:trPr>
        <w:tc>
          <w:tcPr>
            <w:tcW w:w="9360" w:type="dxa"/>
          </w:tcPr>
          <w:p w:rsidR="0076499A" w:rsidRDefault="00000000">
            <w:pPr>
              <w:ind w:firstLineChars="300" w:firstLine="630"/>
            </w:pPr>
            <w:proofErr w:type="spellStart"/>
            <w:r>
              <w:rPr>
                <w:rFonts w:hint="eastAsia"/>
              </w:rPr>
              <w:lastRenderedPageBreak/>
              <w:t>cout</w:t>
            </w:r>
            <w:proofErr w:type="spellEnd"/>
            <w:r>
              <w:rPr>
                <w:rFonts w:hint="eastAsia"/>
              </w:rPr>
              <w:t>&lt;&lt;</w:t>
            </w:r>
            <w:proofErr w:type="spellStart"/>
            <w:r>
              <w:rPr>
                <w:rFonts w:hint="eastAsia"/>
              </w:rPr>
              <w:t>pObj</w:t>
            </w:r>
            <w:proofErr w:type="spellEnd"/>
            <w:r>
              <w:rPr>
                <w:rFonts w:hint="eastAsia"/>
              </w:rPr>
              <w:t>-&gt;Bar((char)</w:t>
            </w:r>
            <w:proofErr w:type="gramStart"/>
            <w:r>
              <w:rPr>
                <w:rFonts w:hint="eastAsia"/>
              </w:rPr>
              <w:t>100)&lt;</w:t>
            </w:r>
            <w:proofErr w:type="gramEnd"/>
            <w:r>
              <w:rPr>
                <w:rFonts w:hint="eastAsia"/>
              </w:rPr>
              <w:t>&lt;</w:t>
            </w:r>
            <w:proofErr w:type="spellStart"/>
            <w:r>
              <w:rPr>
                <w:rFonts w:hint="eastAsia"/>
              </w:rPr>
              <w:t>endl</w:t>
            </w:r>
            <w:proofErr w:type="spellEnd"/>
            <w:r>
              <w:rPr>
                <w:rFonts w:hint="eastAsia"/>
              </w:rPr>
              <w:t>;</w:t>
            </w:r>
          </w:p>
          <w:p w:rsidR="0076499A" w:rsidRDefault="00000000">
            <w:r>
              <w:rPr>
                <w:rFonts w:hint="eastAsia"/>
              </w:rPr>
              <w:t xml:space="preserve">      </w:t>
            </w:r>
            <w:proofErr w:type="spellStart"/>
            <w:r>
              <w:rPr>
                <w:rFonts w:hint="eastAsia"/>
              </w:rPr>
              <w:t>cout</w:t>
            </w:r>
            <w:proofErr w:type="spellEnd"/>
            <w:r>
              <w:rPr>
                <w:rFonts w:hint="eastAsia"/>
              </w:rPr>
              <w:t>&lt;&lt;</w:t>
            </w:r>
            <w:proofErr w:type="spellStart"/>
            <w:r>
              <w:rPr>
                <w:rFonts w:hint="eastAsia"/>
              </w:rPr>
              <w:t>pObj</w:t>
            </w:r>
            <w:proofErr w:type="spellEnd"/>
            <w:r>
              <w:rPr>
                <w:rFonts w:hint="eastAsia"/>
              </w:rPr>
              <w:t>-&gt;</w:t>
            </w:r>
            <w:proofErr w:type="gramStart"/>
            <w:r>
              <w:rPr>
                <w:rFonts w:hint="eastAsia"/>
              </w:rPr>
              <w:t>Bar(</w:t>
            </w:r>
            <w:proofErr w:type="gramEnd"/>
            <w:r>
              <w:rPr>
                <w:rFonts w:hint="eastAsia"/>
              </w:rPr>
              <w:t>100)&lt;&lt;</w:t>
            </w:r>
            <w:proofErr w:type="spellStart"/>
            <w:r>
              <w:rPr>
                <w:rFonts w:hint="eastAsia"/>
              </w:rPr>
              <w:t>endl</w:t>
            </w:r>
            <w:proofErr w:type="spellEnd"/>
            <w:r>
              <w:rPr>
                <w:rFonts w:hint="eastAsia"/>
              </w:rPr>
              <w:t>;</w:t>
            </w:r>
          </w:p>
          <w:p w:rsidR="0076499A" w:rsidRDefault="00000000">
            <w:r>
              <w:rPr>
                <w:rFonts w:hint="eastAsia"/>
              </w:rPr>
              <w:t xml:space="preserve">   </w:t>
            </w:r>
          </w:p>
          <w:p w:rsidR="0076499A" w:rsidRDefault="00000000">
            <w:r>
              <w:rPr>
                <w:rFonts w:hint="eastAsia"/>
              </w:rPr>
              <w:t xml:space="preserve">      return 0;</w:t>
            </w:r>
          </w:p>
          <w:p w:rsidR="0076499A" w:rsidRDefault="00000000">
            <w:r>
              <w:rPr>
                <w:rFonts w:hint="eastAsia"/>
              </w:rPr>
              <w:t xml:space="preserve">   }</w:t>
            </w:r>
          </w:p>
          <w:p w:rsidR="0076499A" w:rsidRDefault="0076499A"/>
          <w:p w:rsidR="0076499A" w:rsidRDefault="00000000">
            <w:pPr>
              <w:numPr>
                <w:ilvl w:val="0"/>
                <w:numId w:val="5"/>
              </w:numPr>
              <w:jc w:val="left"/>
              <w:rPr>
                <w:sz w:val="24"/>
              </w:rPr>
            </w:pPr>
            <w:r>
              <w:rPr>
                <w:rFonts w:hint="eastAsia"/>
              </w:rPr>
              <w:t>写出程序输出</w:t>
            </w:r>
            <w:r>
              <w:rPr>
                <w:rFonts w:hint="eastAsia"/>
                <w:sz w:val="24"/>
              </w:rPr>
              <w:t>：</w:t>
            </w:r>
          </w:p>
          <w:p w:rsidR="0076499A" w:rsidRDefault="0076499A">
            <w:pPr>
              <w:jc w:val="left"/>
              <w:rPr>
                <w:sz w:val="24"/>
              </w:rPr>
            </w:pPr>
          </w:p>
          <w:p w:rsidR="0076499A" w:rsidRDefault="0076499A">
            <w:pPr>
              <w:jc w:val="left"/>
              <w:rPr>
                <w:sz w:val="24"/>
              </w:rPr>
            </w:pPr>
          </w:p>
          <w:p w:rsidR="0076499A" w:rsidRDefault="00000000">
            <w:r>
              <w:rPr>
                <w:rFonts w:hint="eastAsia"/>
              </w:rPr>
              <w:t>class B0 {</w:t>
            </w:r>
          </w:p>
          <w:p w:rsidR="0076499A" w:rsidRDefault="00000000">
            <w:r>
              <w:rPr>
                <w:rFonts w:hint="eastAsia"/>
              </w:rPr>
              <w:t>public:</w:t>
            </w:r>
          </w:p>
          <w:p w:rsidR="0076499A" w:rsidRDefault="00000000">
            <w:r>
              <w:rPr>
                <w:rFonts w:hint="eastAsia"/>
              </w:rPr>
              <w:t xml:space="preserve">    virtual void </w:t>
            </w:r>
            <w:proofErr w:type="gramStart"/>
            <w:r>
              <w:rPr>
                <w:rFonts w:hint="eastAsia"/>
              </w:rPr>
              <w:t>display(</w:t>
            </w:r>
            <w:proofErr w:type="gramEnd"/>
            <w:r>
              <w:rPr>
                <w:rFonts w:hint="eastAsia"/>
              </w:rPr>
              <w:t>) {</w:t>
            </w:r>
          </w:p>
          <w:p w:rsidR="0076499A" w:rsidRDefault="00000000">
            <w:r>
              <w:rPr>
                <w:rFonts w:hint="eastAsia"/>
              </w:rPr>
              <w:t xml:space="preserve">        </w:t>
            </w:r>
            <w:proofErr w:type="spellStart"/>
            <w:r>
              <w:rPr>
                <w:rFonts w:hint="eastAsia"/>
              </w:rPr>
              <w:t>cout</w:t>
            </w:r>
            <w:proofErr w:type="spellEnd"/>
            <w:r>
              <w:rPr>
                <w:rFonts w:hint="eastAsia"/>
              </w:rPr>
              <w:t xml:space="preserve"> &lt;&lt; "B</w:t>
            </w:r>
            <w:proofErr w:type="gramStart"/>
            <w:r>
              <w:rPr>
                <w:rFonts w:hint="eastAsia"/>
              </w:rPr>
              <w:t>0::</w:t>
            </w:r>
            <w:proofErr w:type="gramEnd"/>
            <w:r>
              <w:rPr>
                <w:rFonts w:hint="eastAsia"/>
              </w:rPr>
              <w:t xml:space="preserve">display0" &lt;&lt; </w:t>
            </w:r>
            <w:proofErr w:type="spellStart"/>
            <w:r>
              <w:rPr>
                <w:rFonts w:hint="eastAsia"/>
              </w:rPr>
              <w:t>endl</w:t>
            </w:r>
            <w:proofErr w:type="spellEnd"/>
            <w:r>
              <w:rPr>
                <w:rFonts w:hint="eastAsia"/>
              </w:rPr>
              <w:t>;</w:t>
            </w:r>
          </w:p>
          <w:p w:rsidR="0076499A" w:rsidRDefault="00000000">
            <w:r>
              <w:rPr>
                <w:rFonts w:hint="eastAsia"/>
              </w:rPr>
              <w:t xml:space="preserve">    }</w:t>
            </w:r>
          </w:p>
          <w:p w:rsidR="0076499A" w:rsidRDefault="00000000">
            <w:r>
              <w:rPr>
                <w:rFonts w:hint="eastAsia"/>
              </w:rPr>
              <w:t>};</w:t>
            </w:r>
          </w:p>
          <w:p w:rsidR="0076499A" w:rsidRDefault="0076499A"/>
          <w:p w:rsidR="0076499A" w:rsidRDefault="00000000">
            <w:r>
              <w:rPr>
                <w:rFonts w:hint="eastAsia"/>
              </w:rPr>
              <w:t>class B</w:t>
            </w:r>
            <w:proofErr w:type="gramStart"/>
            <w:r>
              <w:rPr>
                <w:rFonts w:hint="eastAsia"/>
              </w:rPr>
              <w:t>1 :public</w:t>
            </w:r>
            <w:proofErr w:type="gramEnd"/>
            <w:r>
              <w:rPr>
                <w:rFonts w:hint="eastAsia"/>
              </w:rPr>
              <w:t xml:space="preserve"> B0 {</w:t>
            </w:r>
          </w:p>
          <w:p w:rsidR="0076499A" w:rsidRDefault="00000000">
            <w:r>
              <w:rPr>
                <w:rFonts w:hint="eastAsia"/>
              </w:rPr>
              <w:t>public:</w:t>
            </w:r>
          </w:p>
          <w:p w:rsidR="0076499A" w:rsidRDefault="00000000">
            <w:r>
              <w:rPr>
                <w:rFonts w:hint="eastAsia"/>
              </w:rPr>
              <w:t xml:space="preserve">    void </w:t>
            </w:r>
            <w:proofErr w:type="gramStart"/>
            <w:r>
              <w:rPr>
                <w:rFonts w:hint="eastAsia"/>
              </w:rPr>
              <w:t>display(</w:t>
            </w:r>
            <w:proofErr w:type="gramEnd"/>
            <w:r>
              <w:rPr>
                <w:rFonts w:hint="eastAsia"/>
              </w:rPr>
              <w:t xml:space="preserve">) { </w:t>
            </w:r>
            <w:proofErr w:type="spellStart"/>
            <w:r>
              <w:rPr>
                <w:rFonts w:hint="eastAsia"/>
              </w:rPr>
              <w:t>cout</w:t>
            </w:r>
            <w:proofErr w:type="spellEnd"/>
            <w:r>
              <w:rPr>
                <w:rFonts w:hint="eastAsia"/>
              </w:rPr>
              <w:t xml:space="preserve"> &lt;&lt; "B1::display0" &lt;&lt; </w:t>
            </w:r>
            <w:proofErr w:type="spellStart"/>
            <w:r>
              <w:rPr>
                <w:rFonts w:hint="eastAsia"/>
              </w:rPr>
              <w:t>endl</w:t>
            </w:r>
            <w:proofErr w:type="spellEnd"/>
            <w:r>
              <w:rPr>
                <w:rFonts w:hint="eastAsia"/>
              </w:rPr>
              <w:t>; }</w:t>
            </w:r>
          </w:p>
          <w:p w:rsidR="0076499A" w:rsidRDefault="00000000">
            <w:r>
              <w:rPr>
                <w:rFonts w:hint="eastAsia"/>
              </w:rPr>
              <w:t>};</w:t>
            </w:r>
          </w:p>
          <w:p w:rsidR="0076499A" w:rsidRDefault="0076499A"/>
          <w:p w:rsidR="0076499A" w:rsidRDefault="00000000">
            <w:r>
              <w:rPr>
                <w:rFonts w:hint="eastAsia"/>
              </w:rPr>
              <w:t>class D</w:t>
            </w:r>
            <w:proofErr w:type="gramStart"/>
            <w:r>
              <w:rPr>
                <w:rFonts w:hint="eastAsia"/>
              </w:rPr>
              <w:t>1 :</w:t>
            </w:r>
            <w:proofErr w:type="gramEnd"/>
            <w:r>
              <w:rPr>
                <w:rFonts w:hint="eastAsia"/>
              </w:rPr>
              <w:t xml:space="preserve"> public B1 {</w:t>
            </w:r>
          </w:p>
          <w:p w:rsidR="0076499A" w:rsidRDefault="00000000">
            <w:r>
              <w:rPr>
                <w:rFonts w:hint="eastAsia"/>
              </w:rPr>
              <w:t>public:</w:t>
            </w:r>
          </w:p>
          <w:p w:rsidR="0076499A" w:rsidRDefault="00000000">
            <w:r>
              <w:rPr>
                <w:rFonts w:hint="eastAsia"/>
              </w:rPr>
              <w:t xml:space="preserve">    void </w:t>
            </w:r>
            <w:proofErr w:type="gramStart"/>
            <w:r>
              <w:rPr>
                <w:rFonts w:hint="eastAsia"/>
              </w:rPr>
              <w:t>display(</w:t>
            </w:r>
            <w:proofErr w:type="gramEnd"/>
            <w:r>
              <w:rPr>
                <w:rFonts w:hint="eastAsia"/>
              </w:rPr>
              <w:t>) {</w:t>
            </w:r>
          </w:p>
          <w:p w:rsidR="0076499A" w:rsidRDefault="00000000">
            <w:r>
              <w:rPr>
                <w:rFonts w:hint="eastAsia"/>
              </w:rPr>
              <w:t xml:space="preserve">        </w:t>
            </w:r>
            <w:proofErr w:type="spellStart"/>
            <w:r>
              <w:rPr>
                <w:rFonts w:hint="eastAsia"/>
              </w:rPr>
              <w:t>cout</w:t>
            </w:r>
            <w:proofErr w:type="spellEnd"/>
            <w:r>
              <w:rPr>
                <w:rFonts w:hint="eastAsia"/>
              </w:rPr>
              <w:t xml:space="preserve"> &lt;&lt; "D</w:t>
            </w:r>
            <w:proofErr w:type="gramStart"/>
            <w:r>
              <w:rPr>
                <w:rFonts w:hint="eastAsia"/>
              </w:rPr>
              <w:t>1::</w:t>
            </w:r>
            <w:proofErr w:type="gramEnd"/>
            <w:r>
              <w:rPr>
                <w:rFonts w:hint="eastAsia"/>
              </w:rPr>
              <w:t xml:space="preserve">display0" &lt;&lt; </w:t>
            </w:r>
            <w:proofErr w:type="spellStart"/>
            <w:r>
              <w:rPr>
                <w:rFonts w:hint="eastAsia"/>
              </w:rPr>
              <w:t>endl</w:t>
            </w:r>
            <w:proofErr w:type="spellEnd"/>
            <w:r>
              <w:rPr>
                <w:rFonts w:hint="eastAsia"/>
              </w:rPr>
              <w:t>;</w:t>
            </w:r>
          </w:p>
          <w:p w:rsidR="0076499A" w:rsidRDefault="00000000">
            <w:r>
              <w:rPr>
                <w:rFonts w:hint="eastAsia"/>
              </w:rPr>
              <w:t xml:space="preserve">    }</w:t>
            </w:r>
          </w:p>
          <w:p w:rsidR="0076499A" w:rsidRDefault="00000000">
            <w:r>
              <w:rPr>
                <w:rFonts w:hint="eastAsia"/>
              </w:rPr>
              <w:t>};</w:t>
            </w:r>
          </w:p>
          <w:p w:rsidR="0076499A" w:rsidRDefault="0076499A"/>
          <w:p w:rsidR="0076499A" w:rsidRDefault="00000000">
            <w:r>
              <w:rPr>
                <w:rFonts w:hint="eastAsia"/>
              </w:rPr>
              <w:t xml:space="preserve">void </w:t>
            </w:r>
            <w:proofErr w:type="gramStart"/>
            <w:r>
              <w:rPr>
                <w:rFonts w:hint="eastAsia"/>
              </w:rPr>
              <w:t>fun(</w:t>
            </w:r>
            <w:proofErr w:type="gramEnd"/>
            <w:r>
              <w:rPr>
                <w:rFonts w:hint="eastAsia"/>
              </w:rPr>
              <w:t xml:space="preserve">B0 </w:t>
            </w:r>
            <w:proofErr w:type="spellStart"/>
            <w:r>
              <w:rPr>
                <w:rFonts w:hint="eastAsia"/>
              </w:rPr>
              <w:t>ptr</w:t>
            </w:r>
            <w:proofErr w:type="spellEnd"/>
            <w:r>
              <w:rPr>
                <w:rFonts w:hint="eastAsia"/>
              </w:rPr>
              <w:t>) {</w:t>
            </w:r>
          </w:p>
          <w:p w:rsidR="0076499A" w:rsidRDefault="00000000">
            <w:r>
              <w:rPr>
                <w:rFonts w:hint="eastAsia"/>
              </w:rPr>
              <w:t xml:space="preserve">    </w:t>
            </w:r>
            <w:proofErr w:type="spellStart"/>
            <w:proofErr w:type="gramStart"/>
            <w:r>
              <w:rPr>
                <w:rFonts w:hint="eastAsia"/>
              </w:rPr>
              <w:t>ptr.display</w:t>
            </w:r>
            <w:proofErr w:type="spellEnd"/>
            <w:proofErr w:type="gramEnd"/>
            <w:r>
              <w:rPr>
                <w:rFonts w:hint="eastAsia"/>
              </w:rPr>
              <w:t>();</w:t>
            </w:r>
          </w:p>
          <w:p w:rsidR="0076499A" w:rsidRDefault="00000000">
            <w:r>
              <w:rPr>
                <w:rFonts w:hint="eastAsia"/>
              </w:rPr>
              <w:t>}</w:t>
            </w:r>
          </w:p>
          <w:p w:rsidR="0076499A" w:rsidRDefault="0076499A"/>
          <w:p w:rsidR="0076499A" w:rsidRDefault="00000000">
            <w:r>
              <w:rPr>
                <w:rFonts w:hint="eastAsia"/>
              </w:rPr>
              <w:t xml:space="preserve">int </w:t>
            </w:r>
            <w:proofErr w:type="gramStart"/>
            <w:r>
              <w:rPr>
                <w:rFonts w:hint="eastAsia"/>
              </w:rPr>
              <w:t>main(</w:t>
            </w:r>
            <w:proofErr w:type="gramEnd"/>
            <w:r>
              <w:rPr>
                <w:rFonts w:hint="eastAsia"/>
              </w:rPr>
              <w:t>) {</w:t>
            </w:r>
          </w:p>
          <w:p w:rsidR="0076499A" w:rsidRDefault="00000000">
            <w:r>
              <w:rPr>
                <w:rFonts w:hint="eastAsia"/>
              </w:rPr>
              <w:t xml:space="preserve">    B0 </w:t>
            </w:r>
            <w:proofErr w:type="spellStart"/>
            <w:r>
              <w:rPr>
                <w:rFonts w:hint="eastAsia"/>
              </w:rPr>
              <w:t>b0</w:t>
            </w:r>
            <w:proofErr w:type="spellEnd"/>
            <w:r>
              <w:rPr>
                <w:rFonts w:hint="eastAsia"/>
              </w:rPr>
              <w:t>;</w:t>
            </w:r>
          </w:p>
          <w:p w:rsidR="0076499A" w:rsidRDefault="00000000">
            <w:r>
              <w:rPr>
                <w:rFonts w:hint="eastAsia"/>
              </w:rPr>
              <w:t xml:space="preserve">    B1 </w:t>
            </w:r>
            <w:proofErr w:type="spellStart"/>
            <w:r>
              <w:rPr>
                <w:rFonts w:hint="eastAsia"/>
              </w:rPr>
              <w:t>b1</w:t>
            </w:r>
            <w:proofErr w:type="spellEnd"/>
            <w:r>
              <w:rPr>
                <w:rFonts w:hint="eastAsia"/>
              </w:rPr>
              <w:t>;</w:t>
            </w:r>
          </w:p>
          <w:p w:rsidR="0076499A" w:rsidRDefault="00000000">
            <w:r>
              <w:rPr>
                <w:rFonts w:hint="eastAsia"/>
              </w:rPr>
              <w:t xml:space="preserve">    D1 </w:t>
            </w:r>
            <w:proofErr w:type="spellStart"/>
            <w:r>
              <w:rPr>
                <w:rFonts w:hint="eastAsia"/>
              </w:rPr>
              <w:t>d1</w:t>
            </w:r>
            <w:proofErr w:type="spellEnd"/>
            <w:r>
              <w:rPr>
                <w:rFonts w:hint="eastAsia"/>
              </w:rPr>
              <w:t>;</w:t>
            </w:r>
          </w:p>
          <w:p w:rsidR="0076499A" w:rsidRDefault="00000000">
            <w:r>
              <w:rPr>
                <w:rFonts w:hint="eastAsia"/>
              </w:rPr>
              <w:t xml:space="preserve">    fun(b0);</w:t>
            </w:r>
          </w:p>
          <w:p w:rsidR="0076499A" w:rsidRDefault="00000000">
            <w:r>
              <w:rPr>
                <w:rFonts w:hint="eastAsia"/>
              </w:rPr>
              <w:t xml:space="preserve">    fun(b1);</w:t>
            </w:r>
          </w:p>
          <w:p w:rsidR="0076499A" w:rsidRDefault="00000000">
            <w:r>
              <w:rPr>
                <w:rFonts w:hint="eastAsia"/>
              </w:rPr>
              <w:t xml:space="preserve">    fun(d1);</w:t>
            </w:r>
          </w:p>
          <w:p w:rsidR="0076499A" w:rsidRDefault="00000000">
            <w:r>
              <w:rPr>
                <w:rFonts w:hint="eastAsia"/>
              </w:rPr>
              <w:t>}</w:t>
            </w:r>
          </w:p>
          <w:p w:rsidR="0076499A" w:rsidRDefault="0076499A"/>
          <w:p w:rsidR="0076499A" w:rsidRDefault="00000000">
            <w:pPr>
              <w:numPr>
                <w:ilvl w:val="0"/>
                <w:numId w:val="6"/>
              </w:numPr>
            </w:pPr>
            <w:r>
              <w:rPr>
                <w:rFonts w:hint="eastAsia"/>
              </w:rPr>
              <w:t>写出程序输出：</w:t>
            </w:r>
          </w:p>
        </w:tc>
      </w:tr>
    </w:tbl>
    <w:p w:rsidR="0076499A" w:rsidRDefault="00000000">
      <w:pPr>
        <w:ind w:firstLineChars="2900" w:firstLine="6960"/>
        <w:rPr>
          <w:sz w:val="24"/>
        </w:rPr>
      </w:pPr>
      <w:r>
        <w:rPr>
          <w:rFonts w:hint="eastAsia"/>
          <w:sz w:val="24"/>
        </w:rPr>
        <w:t>第</w:t>
      </w:r>
      <w:r>
        <w:rPr>
          <w:rFonts w:hint="eastAsia"/>
          <w:sz w:val="24"/>
        </w:rPr>
        <w:t xml:space="preserve">  6  </w:t>
      </w:r>
      <w:r>
        <w:rPr>
          <w:rFonts w:hint="eastAsia"/>
          <w:sz w:val="24"/>
        </w:rPr>
        <w:t>页，共</w:t>
      </w:r>
      <w:r>
        <w:rPr>
          <w:rFonts w:hint="eastAsia"/>
          <w:sz w:val="24"/>
        </w:rPr>
        <w:t xml:space="preserve">  11  </w:t>
      </w:r>
      <w:r>
        <w:rPr>
          <w:rFonts w:hint="eastAsia"/>
          <w:sz w:val="24"/>
        </w:rPr>
        <w:t>页</w:t>
      </w:r>
    </w:p>
    <w:tbl>
      <w:tblPr>
        <w:tblStyle w:val="a8"/>
        <w:tblW w:w="0" w:type="auto"/>
        <w:tblLook w:val="04A0" w:firstRow="1" w:lastRow="0" w:firstColumn="1" w:lastColumn="0" w:noHBand="0" w:noVBand="1"/>
      </w:tblPr>
      <w:tblGrid>
        <w:gridCol w:w="9360"/>
      </w:tblGrid>
      <w:tr w:rsidR="0076499A">
        <w:trPr>
          <w:trHeight w:val="13901"/>
        </w:trPr>
        <w:tc>
          <w:tcPr>
            <w:tcW w:w="9360" w:type="dxa"/>
          </w:tcPr>
          <w:p w:rsidR="0076499A" w:rsidRDefault="00000000">
            <w:r>
              <w:rPr>
                <w:rFonts w:hint="eastAsia"/>
              </w:rPr>
              <w:lastRenderedPageBreak/>
              <w:t>class MD {</w:t>
            </w:r>
          </w:p>
          <w:p w:rsidR="0076499A" w:rsidRDefault="00000000">
            <w:r>
              <w:rPr>
                <w:rFonts w:hint="eastAsia"/>
              </w:rPr>
              <w:t>protected:</w:t>
            </w:r>
          </w:p>
          <w:p w:rsidR="0076499A" w:rsidRDefault="00000000">
            <w:r>
              <w:rPr>
                <w:rFonts w:hint="eastAsia"/>
              </w:rPr>
              <w:t xml:space="preserve">    float miles;</w:t>
            </w:r>
          </w:p>
          <w:p w:rsidR="0076499A" w:rsidRDefault="00000000">
            <w:r>
              <w:rPr>
                <w:rFonts w:hint="eastAsia"/>
              </w:rPr>
              <w:t>public:</w:t>
            </w:r>
          </w:p>
          <w:p w:rsidR="0076499A" w:rsidRDefault="00000000">
            <w:r>
              <w:rPr>
                <w:rFonts w:hint="eastAsia"/>
              </w:rPr>
              <w:t xml:space="preserve">    void </w:t>
            </w:r>
            <w:proofErr w:type="spellStart"/>
            <w:proofErr w:type="gramStart"/>
            <w:r>
              <w:rPr>
                <w:rFonts w:hint="eastAsia"/>
              </w:rPr>
              <w:t>setDist</w:t>
            </w:r>
            <w:proofErr w:type="spellEnd"/>
            <w:r>
              <w:rPr>
                <w:rFonts w:hint="eastAsia"/>
              </w:rPr>
              <w:t>(</w:t>
            </w:r>
            <w:proofErr w:type="gramEnd"/>
            <w:r>
              <w:rPr>
                <w:rFonts w:hint="eastAsia"/>
              </w:rPr>
              <w:t>float d){miles=d;}</w:t>
            </w:r>
          </w:p>
          <w:p w:rsidR="0076499A" w:rsidRDefault="00000000">
            <w:r>
              <w:rPr>
                <w:rFonts w:hint="eastAsia"/>
              </w:rPr>
              <w:t xml:space="preserve">    virtual float </w:t>
            </w:r>
            <w:proofErr w:type="spellStart"/>
            <w:proofErr w:type="gramStart"/>
            <w:r>
              <w:rPr>
                <w:rFonts w:hint="eastAsia"/>
              </w:rPr>
              <w:t>getDist</w:t>
            </w:r>
            <w:proofErr w:type="spellEnd"/>
            <w:r>
              <w:rPr>
                <w:rFonts w:hint="eastAsia"/>
              </w:rPr>
              <w:t>(</w:t>
            </w:r>
            <w:proofErr w:type="gramEnd"/>
            <w:r>
              <w:rPr>
                <w:rFonts w:hint="eastAsia"/>
              </w:rPr>
              <w:t>){return miles;}</w:t>
            </w:r>
          </w:p>
          <w:p w:rsidR="0076499A" w:rsidRDefault="00000000">
            <w:r>
              <w:rPr>
                <w:rFonts w:hint="eastAsia"/>
              </w:rPr>
              <w:t xml:space="preserve">    float </w:t>
            </w:r>
            <w:proofErr w:type="gramStart"/>
            <w:r>
              <w:rPr>
                <w:rFonts w:hint="eastAsia"/>
              </w:rPr>
              <w:t>square(</w:t>
            </w:r>
            <w:proofErr w:type="gramEnd"/>
            <w:r>
              <w:rPr>
                <w:rFonts w:hint="eastAsia"/>
              </w:rPr>
              <w:t xml:space="preserve">){return </w:t>
            </w:r>
            <w:proofErr w:type="spellStart"/>
            <w:r>
              <w:rPr>
                <w:rFonts w:hint="eastAsia"/>
              </w:rPr>
              <w:t>getDist</w:t>
            </w:r>
            <w:proofErr w:type="spellEnd"/>
            <w:r>
              <w:rPr>
                <w:rFonts w:hint="eastAsia"/>
              </w:rPr>
              <w:t>()*</w:t>
            </w:r>
            <w:proofErr w:type="spellStart"/>
            <w:r>
              <w:rPr>
                <w:rFonts w:hint="eastAsia"/>
              </w:rPr>
              <w:t>getDist</w:t>
            </w:r>
            <w:proofErr w:type="spellEnd"/>
            <w:r>
              <w:rPr>
                <w:rFonts w:hint="eastAsia"/>
              </w:rPr>
              <w:t>();}</w:t>
            </w:r>
          </w:p>
          <w:p w:rsidR="0076499A" w:rsidRDefault="00000000">
            <w:r>
              <w:rPr>
                <w:rFonts w:hint="eastAsia"/>
              </w:rPr>
              <w:t>};</w:t>
            </w:r>
          </w:p>
          <w:p w:rsidR="0076499A" w:rsidRDefault="00000000">
            <w:r>
              <w:rPr>
                <w:rFonts w:hint="eastAsia"/>
              </w:rPr>
              <w:t xml:space="preserve"> </w:t>
            </w:r>
          </w:p>
          <w:p w:rsidR="0076499A" w:rsidRDefault="00000000">
            <w:r>
              <w:rPr>
                <w:rFonts w:hint="eastAsia"/>
              </w:rPr>
              <w:t xml:space="preserve">class </w:t>
            </w:r>
            <w:proofErr w:type="spellStart"/>
            <w:r>
              <w:rPr>
                <w:rFonts w:hint="eastAsia"/>
              </w:rPr>
              <w:t>FeetDist</w:t>
            </w:r>
            <w:proofErr w:type="spellEnd"/>
            <w:r>
              <w:rPr>
                <w:rFonts w:hint="eastAsia"/>
              </w:rPr>
              <w:t>: public MD {</w:t>
            </w:r>
          </w:p>
          <w:p w:rsidR="0076499A" w:rsidRDefault="00000000">
            <w:r>
              <w:rPr>
                <w:rFonts w:hint="eastAsia"/>
              </w:rPr>
              <w:t>protected:</w:t>
            </w:r>
          </w:p>
          <w:p w:rsidR="0076499A" w:rsidRDefault="00000000">
            <w:r>
              <w:rPr>
                <w:rFonts w:hint="eastAsia"/>
              </w:rPr>
              <w:t xml:space="preserve">    float feet;</w:t>
            </w:r>
          </w:p>
          <w:p w:rsidR="0076499A" w:rsidRDefault="00000000">
            <w:r>
              <w:rPr>
                <w:rFonts w:hint="eastAsia"/>
              </w:rPr>
              <w:t>public:</w:t>
            </w:r>
          </w:p>
          <w:p w:rsidR="0076499A" w:rsidRDefault="00000000">
            <w:r>
              <w:rPr>
                <w:rFonts w:hint="eastAsia"/>
              </w:rPr>
              <w:t xml:space="preserve">    void </w:t>
            </w:r>
            <w:proofErr w:type="spellStart"/>
            <w:r>
              <w:rPr>
                <w:rFonts w:hint="eastAsia"/>
              </w:rPr>
              <w:t>setDist</w:t>
            </w:r>
            <w:proofErr w:type="spellEnd"/>
            <w:r>
              <w:rPr>
                <w:rFonts w:hint="eastAsia"/>
              </w:rPr>
              <w:t>(float);</w:t>
            </w:r>
          </w:p>
          <w:p w:rsidR="0076499A" w:rsidRDefault="00000000">
            <w:r>
              <w:rPr>
                <w:rFonts w:hint="eastAsia"/>
              </w:rPr>
              <w:t xml:space="preserve">    float </w:t>
            </w:r>
            <w:proofErr w:type="spellStart"/>
            <w:proofErr w:type="gramStart"/>
            <w:r>
              <w:rPr>
                <w:rFonts w:hint="eastAsia"/>
              </w:rPr>
              <w:t>getDist</w:t>
            </w:r>
            <w:proofErr w:type="spellEnd"/>
            <w:r>
              <w:rPr>
                <w:rFonts w:hint="eastAsia"/>
              </w:rPr>
              <w:t>(</w:t>
            </w:r>
            <w:proofErr w:type="gramEnd"/>
            <w:r>
              <w:rPr>
                <w:rFonts w:hint="eastAsia"/>
              </w:rPr>
              <w:t>){return feet;}</w:t>
            </w:r>
          </w:p>
          <w:p w:rsidR="0076499A" w:rsidRDefault="00000000">
            <w:r>
              <w:rPr>
                <w:rFonts w:hint="eastAsia"/>
              </w:rPr>
              <w:t xml:space="preserve">    float </w:t>
            </w:r>
            <w:proofErr w:type="spellStart"/>
            <w:proofErr w:type="gramStart"/>
            <w:r>
              <w:rPr>
                <w:rFonts w:hint="eastAsia"/>
              </w:rPr>
              <w:t>getMiles</w:t>
            </w:r>
            <w:proofErr w:type="spellEnd"/>
            <w:r>
              <w:rPr>
                <w:rFonts w:hint="eastAsia"/>
              </w:rPr>
              <w:t>(</w:t>
            </w:r>
            <w:proofErr w:type="gramEnd"/>
            <w:r>
              <w:rPr>
                <w:rFonts w:hint="eastAsia"/>
              </w:rPr>
              <w:t>){return miles;}</w:t>
            </w:r>
          </w:p>
          <w:p w:rsidR="0076499A" w:rsidRDefault="00000000">
            <w:r>
              <w:rPr>
                <w:rFonts w:hint="eastAsia"/>
              </w:rPr>
              <w:t>};</w:t>
            </w:r>
          </w:p>
          <w:p w:rsidR="0076499A" w:rsidRDefault="00000000">
            <w:r>
              <w:rPr>
                <w:rFonts w:hint="eastAsia"/>
              </w:rPr>
              <w:t xml:space="preserve"> </w:t>
            </w:r>
          </w:p>
          <w:p w:rsidR="0076499A" w:rsidRDefault="00000000">
            <w:r>
              <w:rPr>
                <w:rFonts w:hint="eastAsia"/>
              </w:rPr>
              <w:t xml:space="preserve">void </w:t>
            </w:r>
            <w:proofErr w:type="spellStart"/>
            <w:proofErr w:type="gramStart"/>
            <w:r>
              <w:rPr>
                <w:rFonts w:hint="eastAsia"/>
              </w:rPr>
              <w:t>FeetDist</w:t>
            </w:r>
            <w:proofErr w:type="spellEnd"/>
            <w:r>
              <w:rPr>
                <w:rFonts w:hint="eastAsia"/>
              </w:rPr>
              <w:t>::</w:t>
            </w:r>
            <w:proofErr w:type="spellStart"/>
            <w:proofErr w:type="gramEnd"/>
            <w:r>
              <w:rPr>
                <w:rFonts w:hint="eastAsia"/>
              </w:rPr>
              <w:t>setDist</w:t>
            </w:r>
            <w:proofErr w:type="spellEnd"/>
            <w:r>
              <w:rPr>
                <w:rFonts w:hint="eastAsia"/>
              </w:rPr>
              <w:t>(float ft) {</w:t>
            </w:r>
          </w:p>
          <w:p w:rsidR="0076499A" w:rsidRDefault="00000000">
            <w:r>
              <w:rPr>
                <w:rFonts w:hint="eastAsia"/>
              </w:rPr>
              <w:t xml:space="preserve">    feet=ft;   </w:t>
            </w:r>
          </w:p>
          <w:p w:rsidR="0076499A" w:rsidRDefault="00000000">
            <w:r>
              <w:rPr>
                <w:rFonts w:hint="eastAsia"/>
              </w:rPr>
              <w:t xml:space="preserve">    </w:t>
            </w:r>
            <w:proofErr w:type="gramStart"/>
            <w:r>
              <w:rPr>
                <w:rFonts w:hint="eastAsia"/>
              </w:rPr>
              <w:t>MD::</w:t>
            </w:r>
            <w:proofErr w:type="spellStart"/>
            <w:proofErr w:type="gramEnd"/>
            <w:r>
              <w:rPr>
                <w:rFonts w:hint="eastAsia"/>
              </w:rPr>
              <w:t>setDist</w:t>
            </w:r>
            <w:proofErr w:type="spellEnd"/>
            <w:r>
              <w:rPr>
                <w:rFonts w:hint="eastAsia"/>
              </w:rPr>
              <w:t>(feet/2);</w:t>
            </w:r>
          </w:p>
          <w:p w:rsidR="0076499A" w:rsidRDefault="00000000">
            <w:r>
              <w:rPr>
                <w:rFonts w:hint="eastAsia"/>
              </w:rPr>
              <w:t>}</w:t>
            </w:r>
          </w:p>
          <w:p w:rsidR="0076499A" w:rsidRDefault="00000000">
            <w:r>
              <w:rPr>
                <w:rFonts w:hint="eastAsia"/>
              </w:rPr>
              <w:t xml:space="preserve"> </w:t>
            </w:r>
          </w:p>
          <w:p w:rsidR="0076499A" w:rsidRDefault="00000000">
            <w:r>
              <w:rPr>
                <w:rFonts w:hint="eastAsia"/>
              </w:rPr>
              <w:t xml:space="preserve">int </w:t>
            </w:r>
            <w:proofErr w:type="gramStart"/>
            <w:r>
              <w:rPr>
                <w:rFonts w:hint="eastAsia"/>
              </w:rPr>
              <w:t>main(</w:t>
            </w:r>
            <w:proofErr w:type="gramEnd"/>
            <w:r>
              <w:rPr>
                <w:rFonts w:hint="eastAsia"/>
              </w:rPr>
              <w:t>) {</w:t>
            </w:r>
          </w:p>
          <w:p w:rsidR="0076499A" w:rsidRDefault="00000000">
            <w:r>
              <w:rPr>
                <w:rFonts w:hint="eastAsia"/>
              </w:rPr>
              <w:t xml:space="preserve">    </w:t>
            </w:r>
            <w:proofErr w:type="spellStart"/>
            <w:r>
              <w:rPr>
                <w:rFonts w:hint="eastAsia"/>
              </w:rPr>
              <w:t>FeetDist</w:t>
            </w:r>
            <w:proofErr w:type="spellEnd"/>
            <w:r>
              <w:rPr>
                <w:rFonts w:hint="eastAsia"/>
              </w:rPr>
              <w:t xml:space="preserve"> feet;</w:t>
            </w:r>
          </w:p>
          <w:p w:rsidR="0076499A" w:rsidRDefault="00000000">
            <w:r>
              <w:rPr>
                <w:rFonts w:hint="eastAsia"/>
              </w:rPr>
              <w:t xml:space="preserve">    </w:t>
            </w:r>
            <w:proofErr w:type="spellStart"/>
            <w:proofErr w:type="gramStart"/>
            <w:r>
              <w:rPr>
                <w:rFonts w:hint="eastAsia"/>
              </w:rPr>
              <w:t>feet.setDist</w:t>
            </w:r>
            <w:proofErr w:type="spellEnd"/>
            <w:proofErr w:type="gramEnd"/>
            <w:r>
              <w:rPr>
                <w:rFonts w:hint="eastAsia"/>
              </w:rPr>
              <w:t>(8);</w:t>
            </w:r>
          </w:p>
          <w:p w:rsidR="0076499A" w:rsidRDefault="00000000">
            <w:r>
              <w:rPr>
                <w:rFonts w:hint="eastAsia"/>
              </w:rPr>
              <w:t xml:space="preserve">    cout&lt;&lt;</w:t>
            </w:r>
            <w:proofErr w:type="gramStart"/>
            <w:r>
              <w:rPr>
                <w:rFonts w:hint="eastAsia"/>
              </w:rPr>
              <w:t>feet.getDist</w:t>
            </w:r>
            <w:proofErr w:type="gramEnd"/>
            <w:r>
              <w:rPr>
                <w:rFonts w:hint="eastAsia"/>
              </w:rPr>
              <w:t>()&lt;&lt;","&lt;&lt;feet.getMiles()&lt;&lt;","&lt;&lt;feet.square()&lt;&lt;endl;</w:t>
            </w:r>
          </w:p>
          <w:p w:rsidR="0076499A" w:rsidRDefault="00000000">
            <w:r>
              <w:rPr>
                <w:rFonts w:hint="eastAsia"/>
              </w:rPr>
              <w:t xml:space="preserve">    return 0;</w:t>
            </w:r>
          </w:p>
          <w:p w:rsidR="0076499A" w:rsidRDefault="00000000">
            <w:r>
              <w:rPr>
                <w:rFonts w:hint="eastAsia"/>
              </w:rPr>
              <w:t>}</w:t>
            </w:r>
          </w:p>
          <w:p w:rsidR="0076499A" w:rsidRDefault="0076499A"/>
          <w:p w:rsidR="0076499A" w:rsidRDefault="00000000">
            <w:pPr>
              <w:numPr>
                <w:ilvl w:val="0"/>
                <w:numId w:val="7"/>
              </w:numPr>
              <w:rPr>
                <w:sz w:val="24"/>
              </w:rPr>
            </w:pPr>
            <w:r>
              <w:rPr>
                <w:rFonts w:hint="eastAsia"/>
              </w:rPr>
              <w:t>写出程序输出</w:t>
            </w:r>
            <w:r>
              <w:rPr>
                <w:rFonts w:hint="eastAsia"/>
                <w:sz w:val="24"/>
              </w:rPr>
              <w:t>：</w:t>
            </w:r>
          </w:p>
          <w:p w:rsidR="0076499A" w:rsidRDefault="0076499A">
            <w:pPr>
              <w:rPr>
                <w:sz w:val="24"/>
              </w:rPr>
            </w:pPr>
          </w:p>
          <w:p w:rsidR="0076499A" w:rsidRDefault="00000000">
            <w:r>
              <w:rPr>
                <w:rFonts w:hint="eastAsia"/>
              </w:rPr>
              <w:t>template &lt;</w:t>
            </w:r>
            <w:proofErr w:type="spellStart"/>
            <w:r>
              <w:rPr>
                <w:rFonts w:hint="eastAsia"/>
              </w:rPr>
              <w:t>typename</w:t>
            </w:r>
            <w:proofErr w:type="spellEnd"/>
            <w:r>
              <w:rPr>
                <w:rFonts w:hint="eastAsia"/>
              </w:rPr>
              <w:t xml:space="preserve"> T&gt;</w:t>
            </w:r>
          </w:p>
          <w:p w:rsidR="0076499A" w:rsidRDefault="00000000">
            <w:r>
              <w:rPr>
                <w:rFonts w:hint="eastAsia"/>
              </w:rPr>
              <w:t xml:space="preserve">class </w:t>
            </w:r>
            <w:proofErr w:type="gramStart"/>
            <w:r>
              <w:rPr>
                <w:rFonts w:hint="eastAsia"/>
              </w:rPr>
              <w:t>FF{</w:t>
            </w:r>
            <w:proofErr w:type="gramEnd"/>
          </w:p>
          <w:p w:rsidR="0076499A" w:rsidRDefault="00000000">
            <w:r>
              <w:rPr>
                <w:rFonts w:hint="eastAsia"/>
              </w:rPr>
              <w:t xml:space="preserve">    T a</w:t>
            </w:r>
            <w:proofErr w:type="gramStart"/>
            <w:r>
              <w:rPr>
                <w:rFonts w:hint="eastAsia"/>
              </w:rPr>
              <w:t>1,a</w:t>
            </w:r>
            <w:proofErr w:type="gramEnd"/>
            <w:r>
              <w:rPr>
                <w:rFonts w:hint="eastAsia"/>
              </w:rPr>
              <w:t>2,a3;</w:t>
            </w:r>
          </w:p>
          <w:p w:rsidR="0076499A" w:rsidRDefault="00000000">
            <w:r>
              <w:rPr>
                <w:rFonts w:hint="eastAsia"/>
              </w:rPr>
              <w:t>public:</w:t>
            </w:r>
          </w:p>
          <w:p w:rsidR="0076499A" w:rsidRDefault="00000000">
            <w:r>
              <w:rPr>
                <w:rFonts w:hint="eastAsia"/>
              </w:rPr>
              <w:t xml:space="preserve">    </w:t>
            </w:r>
            <w:proofErr w:type="gramStart"/>
            <w:r>
              <w:rPr>
                <w:rFonts w:hint="eastAsia"/>
              </w:rPr>
              <w:t>FF(</w:t>
            </w:r>
            <w:proofErr w:type="gramEnd"/>
            <w:r>
              <w:rPr>
                <w:rFonts w:hint="eastAsia"/>
              </w:rPr>
              <w:t>T b1, T b2, T b3):a1(b1),a2(b2),a3(b3)</w:t>
            </w:r>
          </w:p>
          <w:p w:rsidR="0076499A" w:rsidRDefault="00000000">
            <w:r>
              <w:rPr>
                <w:rFonts w:hint="eastAsia"/>
              </w:rPr>
              <w:t xml:space="preserve">    {}</w:t>
            </w:r>
          </w:p>
          <w:p w:rsidR="0076499A" w:rsidRDefault="00000000">
            <w:r>
              <w:rPr>
                <w:rFonts w:hint="eastAsia"/>
              </w:rPr>
              <w:t xml:space="preserve">    T </w:t>
            </w:r>
            <w:proofErr w:type="gramStart"/>
            <w:r>
              <w:rPr>
                <w:rFonts w:hint="eastAsia"/>
              </w:rPr>
              <w:t>Sum(</w:t>
            </w:r>
            <w:proofErr w:type="gramEnd"/>
            <w:r>
              <w:rPr>
                <w:rFonts w:hint="eastAsia"/>
              </w:rPr>
              <w:t>) const</w:t>
            </w:r>
          </w:p>
          <w:p w:rsidR="0076499A" w:rsidRDefault="00000000">
            <w:r>
              <w:rPr>
                <w:rFonts w:hint="eastAsia"/>
              </w:rPr>
              <w:t xml:space="preserve">    {</w:t>
            </w:r>
          </w:p>
          <w:p w:rsidR="0076499A" w:rsidRDefault="00000000">
            <w:r>
              <w:rPr>
                <w:rFonts w:hint="eastAsia"/>
              </w:rPr>
              <w:t xml:space="preserve">        return a1 + a2 + a3;</w:t>
            </w:r>
          </w:p>
          <w:p w:rsidR="0076499A" w:rsidRDefault="00000000">
            <w:r>
              <w:rPr>
                <w:rFonts w:hint="eastAsia"/>
              </w:rPr>
              <w:t xml:space="preserve">    }</w:t>
            </w:r>
          </w:p>
          <w:p w:rsidR="0076499A" w:rsidRDefault="00000000">
            <w:pPr>
              <w:rPr>
                <w:u w:val="single"/>
              </w:rPr>
            </w:pPr>
            <w:r>
              <w:rPr>
                <w:rFonts w:hint="eastAsia"/>
              </w:rPr>
              <w:t>};</w:t>
            </w:r>
          </w:p>
        </w:tc>
      </w:tr>
    </w:tbl>
    <w:p w:rsidR="0076499A" w:rsidRDefault="00000000">
      <w:pPr>
        <w:ind w:firstLineChars="2900" w:firstLine="6960"/>
        <w:rPr>
          <w:sz w:val="24"/>
        </w:rPr>
      </w:pPr>
      <w:r>
        <w:rPr>
          <w:rFonts w:hint="eastAsia"/>
          <w:sz w:val="24"/>
        </w:rPr>
        <w:t>第</w:t>
      </w:r>
      <w:r>
        <w:rPr>
          <w:rFonts w:hint="eastAsia"/>
          <w:sz w:val="24"/>
        </w:rPr>
        <w:t xml:space="preserve">  7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606"/>
          <w:jc w:val="center"/>
        </w:trPr>
        <w:tc>
          <w:tcPr>
            <w:tcW w:w="9360" w:type="dxa"/>
          </w:tcPr>
          <w:p w:rsidR="0076499A" w:rsidRDefault="00000000">
            <w:r>
              <w:rPr>
                <w:rFonts w:hint="eastAsia"/>
              </w:rPr>
              <w:lastRenderedPageBreak/>
              <w:t xml:space="preserve">int </w:t>
            </w:r>
            <w:proofErr w:type="gramStart"/>
            <w:r>
              <w:rPr>
                <w:rFonts w:hint="eastAsia"/>
              </w:rPr>
              <w:t>main(</w:t>
            </w:r>
            <w:proofErr w:type="gramEnd"/>
            <w:r>
              <w:rPr>
                <w:rFonts w:hint="eastAsia"/>
              </w:rPr>
              <w:t>)</w:t>
            </w:r>
          </w:p>
          <w:p w:rsidR="0076499A" w:rsidRDefault="00000000">
            <w:r>
              <w:rPr>
                <w:rFonts w:hint="eastAsia"/>
              </w:rPr>
              <w:t>{</w:t>
            </w:r>
          </w:p>
          <w:p w:rsidR="0076499A" w:rsidRDefault="00000000">
            <w:r>
              <w:rPr>
                <w:rFonts w:hint="eastAsia"/>
              </w:rPr>
              <w:t xml:space="preserve">    FF&lt;int&gt; x(2,3,4</w:t>
            </w:r>
            <w:proofErr w:type="gramStart"/>
            <w:r>
              <w:rPr>
                <w:rFonts w:hint="eastAsia"/>
              </w:rPr>
              <w:t>),y</w:t>
            </w:r>
            <w:proofErr w:type="gramEnd"/>
            <w:r>
              <w:rPr>
                <w:rFonts w:hint="eastAsia"/>
              </w:rPr>
              <w:t>(-2,-3,-4);</w:t>
            </w:r>
          </w:p>
          <w:p w:rsidR="0076499A" w:rsidRDefault="00000000">
            <w:r>
              <w:rPr>
                <w:rFonts w:hint="eastAsia"/>
              </w:rPr>
              <w:t xml:space="preserve">    </w:t>
            </w:r>
            <w:proofErr w:type="spellStart"/>
            <w:r>
              <w:rPr>
                <w:rFonts w:hint="eastAsia"/>
              </w:rPr>
              <w:t>cout</w:t>
            </w:r>
            <w:proofErr w:type="spellEnd"/>
            <w:r>
              <w:rPr>
                <w:rFonts w:hint="eastAsia"/>
              </w:rPr>
              <w:t xml:space="preserve"> &lt;&lt; </w:t>
            </w:r>
            <w:proofErr w:type="spellStart"/>
            <w:proofErr w:type="gramStart"/>
            <w:r>
              <w:rPr>
                <w:rFonts w:hint="eastAsia"/>
              </w:rPr>
              <w:t>x.Sum</w:t>
            </w:r>
            <w:proofErr w:type="spellEnd"/>
            <w:proofErr w:type="gramEnd"/>
            <w:r>
              <w:rPr>
                <w:rFonts w:hint="eastAsia"/>
              </w:rPr>
              <w:t xml:space="preserve">() &lt;&lt; "\t" &lt;&lt; </w:t>
            </w:r>
            <w:proofErr w:type="spellStart"/>
            <w:r>
              <w:rPr>
                <w:rFonts w:hint="eastAsia"/>
              </w:rPr>
              <w:t>y.Sum</w:t>
            </w:r>
            <w:proofErr w:type="spellEnd"/>
            <w:r>
              <w:rPr>
                <w:rFonts w:hint="eastAsia"/>
              </w:rPr>
              <w:t xml:space="preserve">() &lt;&lt; </w:t>
            </w:r>
            <w:proofErr w:type="spellStart"/>
            <w:r>
              <w:rPr>
                <w:rFonts w:hint="eastAsia"/>
              </w:rPr>
              <w:t>endl</w:t>
            </w:r>
            <w:proofErr w:type="spellEnd"/>
            <w:r>
              <w:rPr>
                <w:rFonts w:hint="eastAsia"/>
              </w:rPr>
              <w:t>;</w:t>
            </w:r>
          </w:p>
          <w:p w:rsidR="0076499A" w:rsidRDefault="00000000">
            <w:r>
              <w:rPr>
                <w:rFonts w:hint="eastAsia"/>
              </w:rPr>
              <w:t>}</w:t>
            </w:r>
          </w:p>
          <w:p w:rsidR="0076499A" w:rsidRDefault="0076499A"/>
          <w:p w:rsidR="0076499A" w:rsidRDefault="00000000">
            <w:pPr>
              <w:ind w:firstLineChars="100" w:firstLine="210"/>
            </w:pPr>
            <w:r>
              <w:rPr>
                <w:rFonts w:hint="eastAsia"/>
              </w:rPr>
              <w:t>Please correct the following programs</w:t>
            </w:r>
            <w:r>
              <w:rPr>
                <w:rFonts w:hint="eastAsia"/>
              </w:rPr>
              <w:t>（</w:t>
            </w:r>
            <w:r>
              <w:rPr>
                <w:rFonts w:hint="eastAsia"/>
              </w:rPr>
              <w:t>point out the errors and correct them. Please state the reasons if necessary (5%)</w:t>
            </w:r>
          </w:p>
          <w:p w:rsidR="0076499A" w:rsidRDefault="0076499A">
            <w:pPr>
              <w:ind w:firstLineChars="100" w:firstLine="210"/>
            </w:pPr>
          </w:p>
          <w:p w:rsidR="0076499A" w:rsidRDefault="00000000">
            <w:pPr>
              <w:numPr>
                <w:ilvl w:val="0"/>
                <w:numId w:val="8"/>
              </w:numPr>
              <w:spacing w:line="360" w:lineRule="auto"/>
              <w:rPr>
                <w:sz w:val="24"/>
              </w:rPr>
            </w:pPr>
            <w:r>
              <w:rPr>
                <w:rFonts w:hint="eastAsia"/>
              </w:rPr>
              <w:t>写出程序输出</w:t>
            </w:r>
            <w:r>
              <w:rPr>
                <w:rFonts w:hint="eastAsia"/>
                <w:sz w:val="24"/>
              </w:rPr>
              <w:t>：</w:t>
            </w:r>
            <w:r>
              <w:rPr>
                <w:rFonts w:hint="eastAsia"/>
                <w:sz w:val="24"/>
              </w:rPr>
              <w:t xml:space="preserve"> </w:t>
            </w:r>
          </w:p>
          <w:p w:rsidR="0076499A" w:rsidRDefault="00000000">
            <w:r>
              <w:rPr>
                <w:rFonts w:hint="eastAsia"/>
              </w:rPr>
              <w:t>class A {</w:t>
            </w:r>
          </w:p>
          <w:p w:rsidR="0076499A" w:rsidRDefault="00000000">
            <w:r>
              <w:rPr>
                <w:rFonts w:hint="eastAsia"/>
              </w:rPr>
              <w:t xml:space="preserve">       virtual void </w:t>
            </w:r>
            <w:proofErr w:type="gramStart"/>
            <w:r>
              <w:rPr>
                <w:rFonts w:hint="eastAsia"/>
              </w:rPr>
              <w:t>f(</w:t>
            </w:r>
            <w:proofErr w:type="gramEnd"/>
            <w:r>
              <w:rPr>
                <w:rFonts w:hint="eastAsia"/>
              </w:rPr>
              <w:t xml:space="preserve">) { </w:t>
            </w:r>
            <w:proofErr w:type="spellStart"/>
            <w:r>
              <w:rPr>
                <w:rFonts w:hint="eastAsia"/>
              </w:rPr>
              <w:t>cout</w:t>
            </w:r>
            <w:proofErr w:type="spellEnd"/>
            <w:r>
              <w:rPr>
                <w:rFonts w:hint="eastAsia"/>
              </w:rPr>
              <w:t xml:space="preserve"> &lt;&lt; "</w:t>
            </w:r>
            <w:proofErr w:type="spellStart"/>
            <w:r>
              <w:rPr>
                <w:rFonts w:hint="eastAsia"/>
              </w:rPr>
              <w:t>lala</w:t>
            </w:r>
            <w:proofErr w:type="spellEnd"/>
            <w:r>
              <w:rPr>
                <w:rFonts w:hint="eastAsia"/>
              </w:rPr>
              <w:t>"; }</w:t>
            </w:r>
          </w:p>
          <w:p w:rsidR="0076499A" w:rsidRDefault="00000000">
            <w:r>
              <w:rPr>
                <w:rFonts w:hint="eastAsia"/>
              </w:rPr>
              <w:t xml:space="preserve">   public:</w:t>
            </w:r>
          </w:p>
          <w:p w:rsidR="0076499A" w:rsidRDefault="00000000">
            <w:r>
              <w:rPr>
                <w:rFonts w:hint="eastAsia"/>
              </w:rPr>
              <w:t xml:space="preserve">       void </w:t>
            </w:r>
            <w:proofErr w:type="gramStart"/>
            <w:r>
              <w:rPr>
                <w:rFonts w:hint="eastAsia"/>
              </w:rPr>
              <w:t>f(</w:t>
            </w:r>
            <w:proofErr w:type="gramEnd"/>
            <w:r>
              <w:rPr>
                <w:rFonts w:hint="eastAsia"/>
              </w:rPr>
              <w:t>int a, int b=10) {</w:t>
            </w:r>
            <w:proofErr w:type="spellStart"/>
            <w:r>
              <w:rPr>
                <w:rFonts w:hint="eastAsia"/>
              </w:rPr>
              <w:t>cout</w:t>
            </w:r>
            <w:proofErr w:type="spellEnd"/>
            <w:r>
              <w:rPr>
                <w:rFonts w:hint="eastAsia"/>
              </w:rPr>
              <w:t xml:space="preserve"> &lt;&lt; </w:t>
            </w:r>
            <w:proofErr w:type="spellStart"/>
            <w:r>
              <w:rPr>
                <w:rFonts w:hint="eastAsia"/>
              </w:rPr>
              <w:t>a+b</w:t>
            </w:r>
            <w:proofErr w:type="spellEnd"/>
            <w:r>
              <w:rPr>
                <w:rFonts w:hint="eastAsia"/>
              </w:rPr>
              <w:t>; }</w:t>
            </w:r>
          </w:p>
          <w:p w:rsidR="0076499A" w:rsidRDefault="00000000">
            <w:r>
              <w:rPr>
                <w:rFonts w:hint="eastAsia"/>
              </w:rPr>
              <w:t xml:space="preserve">       void </w:t>
            </w:r>
            <w:proofErr w:type="gramStart"/>
            <w:r>
              <w:rPr>
                <w:rFonts w:hint="eastAsia"/>
              </w:rPr>
              <w:t>f(</w:t>
            </w:r>
            <w:proofErr w:type="gramEnd"/>
            <w:r>
              <w:rPr>
                <w:rFonts w:hint="eastAsia"/>
              </w:rPr>
              <w:t>int a, int b=10) const {</w:t>
            </w:r>
            <w:proofErr w:type="spellStart"/>
            <w:r>
              <w:rPr>
                <w:rFonts w:hint="eastAsia"/>
              </w:rPr>
              <w:t>cout</w:t>
            </w:r>
            <w:proofErr w:type="spellEnd"/>
            <w:r>
              <w:rPr>
                <w:rFonts w:hint="eastAsia"/>
              </w:rPr>
              <w:t xml:space="preserve"> &lt;&lt; a-b;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class </w:t>
            </w:r>
            <w:proofErr w:type="gramStart"/>
            <w:r>
              <w:rPr>
                <w:rFonts w:hint="eastAsia"/>
              </w:rPr>
              <w:t>B :</w:t>
            </w:r>
            <w:proofErr w:type="gramEnd"/>
            <w:r>
              <w:rPr>
                <w:rFonts w:hint="eastAsia"/>
              </w:rPr>
              <w:t xml:space="preserve"> public A {</w:t>
            </w:r>
          </w:p>
          <w:p w:rsidR="0076499A" w:rsidRDefault="00000000">
            <w:r>
              <w:rPr>
                <w:rFonts w:hint="eastAsia"/>
              </w:rPr>
              <w:t xml:space="preserve">   public:</w:t>
            </w:r>
          </w:p>
          <w:p w:rsidR="0076499A" w:rsidRDefault="00000000">
            <w:r>
              <w:rPr>
                <w:rFonts w:hint="eastAsia"/>
              </w:rPr>
              <w:t xml:space="preserve">       void </w:t>
            </w:r>
            <w:proofErr w:type="gramStart"/>
            <w:r>
              <w:rPr>
                <w:rFonts w:hint="eastAsia"/>
              </w:rPr>
              <w:t>f(</w:t>
            </w:r>
            <w:proofErr w:type="gramEnd"/>
            <w:r>
              <w:rPr>
                <w:rFonts w:hint="eastAsia"/>
              </w:rPr>
              <w:t xml:space="preserve">) { </w:t>
            </w:r>
            <w:proofErr w:type="spellStart"/>
            <w:r>
              <w:rPr>
                <w:rFonts w:hint="eastAsia"/>
              </w:rPr>
              <w:t>cout</w:t>
            </w:r>
            <w:proofErr w:type="spellEnd"/>
            <w:r>
              <w:rPr>
                <w:rFonts w:hint="eastAsia"/>
              </w:rPr>
              <w:t xml:space="preserve"> &lt;&lt; "</w:t>
            </w:r>
            <w:proofErr w:type="spellStart"/>
            <w:r>
              <w:rPr>
                <w:rFonts w:hint="eastAsia"/>
              </w:rPr>
              <w:t>lili</w:t>
            </w:r>
            <w:proofErr w:type="spellEnd"/>
            <w:r>
              <w:rPr>
                <w:rFonts w:hint="eastAsia"/>
              </w:rPr>
              <w:t>"; }</w:t>
            </w:r>
          </w:p>
          <w:p w:rsidR="0076499A" w:rsidRDefault="00000000">
            <w:r>
              <w:rPr>
                <w:rFonts w:hint="eastAsia"/>
              </w:rPr>
              <w:t xml:space="preserve">   };</w:t>
            </w:r>
          </w:p>
          <w:p w:rsidR="0076499A" w:rsidRDefault="00000000">
            <w:r>
              <w:rPr>
                <w:rFonts w:hint="eastAsia"/>
              </w:rPr>
              <w:t xml:space="preserve">   </w:t>
            </w:r>
          </w:p>
          <w:p w:rsidR="0076499A" w:rsidRDefault="00000000">
            <w:r>
              <w:rPr>
                <w:rFonts w:hint="eastAsia"/>
              </w:rPr>
              <w:t xml:space="preserve">   int </w:t>
            </w:r>
            <w:proofErr w:type="gramStart"/>
            <w:r>
              <w:rPr>
                <w:rFonts w:hint="eastAsia"/>
              </w:rPr>
              <w:t>main(</w:t>
            </w:r>
            <w:proofErr w:type="gramEnd"/>
            <w:r>
              <w:rPr>
                <w:rFonts w:hint="eastAsia"/>
              </w:rPr>
              <w:t>)</w:t>
            </w:r>
          </w:p>
          <w:p w:rsidR="0076499A" w:rsidRDefault="00000000">
            <w:r>
              <w:rPr>
                <w:rFonts w:hint="eastAsia"/>
              </w:rPr>
              <w:t xml:space="preserve">   {</w:t>
            </w:r>
          </w:p>
          <w:p w:rsidR="0076499A" w:rsidRDefault="00000000">
            <w:r>
              <w:rPr>
                <w:rFonts w:hint="eastAsia"/>
              </w:rPr>
              <w:t xml:space="preserve">       B a;</w:t>
            </w:r>
          </w:p>
          <w:p w:rsidR="0076499A" w:rsidRDefault="00000000">
            <w:r>
              <w:rPr>
                <w:rFonts w:hint="eastAsia"/>
              </w:rPr>
              <w:t xml:space="preserve">       A * p = &amp;a;</w:t>
            </w:r>
          </w:p>
          <w:p w:rsidR="0076499A" w:rsidRDefault="00000000">
            <w:r>
              <w:rPr>
                <w:rFonts w:hint="eastAsia"/>
              </w:rPr>
              <w:t xml:space="preserve">       p-&gt;</w:t>
            </w:r>
            <w:proofErr w:type="gramStart"/>
            <w:r>
              <w:rPr>
                <w:rFonts w:hint="eastAsia"/>
              </w:rPr>
              <w:t>f(</w:t>
            </w:r>
            <w:proofErr w:type="gramEnd"/>
            <w:r>
              <w:rPr>
                <w:rFonts w:hint="eastAsia"/>
              </w:rPr>
              <w:t>);</w:t>
            </w:r>
          </w:p>
          <w:p w:rsidR="0076499A" w:rsidRDefault="00000000">
            <w:r>
              <w:rPr>
                <w:rFonts w:hint="eastAsia"/>
              </w:rPr>
              <w:t xml:space="preserve">       return 0;</w:t>
            </w:r>
          </w:p>
          <w:p w:rsidR="0076499A" w:rsidRDefault="00000000">
            <w:r>
              <w:rPr>
                <w:rFonts w:hint="eastAsia"/>
              </w:rPr>
              <w:t xml:space="preserve">   }</w:t>
            </w:r>
          </w:p>
        </w:tc>
      </w:tr>
    </w:tbl>
    <w:p w:rsidR="0076499A" w:rsidRDefault="0076499A">
      <w:pPr>
        <w:ind w:firstLineChars="2900" w:firstLine="6090"/>
      </w:pPr>
    </w:p>
    <w:p w:rsidR="0076499A" w:rsidRDefault="00000000">
      <w:pPr>
        <w:ind w:firstLineChars="2900" w:firstLine="6960"/>
        <w:rPr>
          <w:b/>
          <w:bCs/>
        </w:rPr>
      </w:pPr>
      <w:r>
        <w:rPr>
          <w:rFonts w:hint="eastAsia"/>
          <w:sz w:val="24"/>
        </w:rPr>
        <w:t>第</w:t>
      </w:r>
      <w:r>
        <w:rPr>
          <w:rFonts w:hint="eastAsia"/>
          <w:sz w:val="24"/>
        </w:rPr>
        <w:t xml:space="preserve">  8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901"/>
          <w:jc w:val="center"/>
        </w:trPr>
        <w:tc>
          <w:tcPr>
            <w:tcW w:w="9360" w:type="dxa"/>
          </w:tcPr>
          <w:p w:rsidR="0076499A" w:rsidRDefault="00000000">
            <w:pPr>
              <w:spacing w:line="360" w:lineRule="auto"/>
              <w:rPr>
                <w:b/>
                <w:sz w:val="28"/>
              </w:rPr>
            </w:pPr>
            <w:r>
              <w:rPr>
                <w:rFonts w:hint="eastAsia"/>
                <w:b/>
                <w:sz w:val="28"/>
              </w:rPr>
              <w:lastRenderedPageBreak/>
              <w:t>Ⅳ</w:t>
            </w:r>
            <w:r>
              <w:rPr>
                <w:rFonts w:hint="eastAsia"/>
                <w:b/>
                <w:sz w:val="28"/>
              </w:rPr>
              <w:t>.</w:t>
            </w:r>
            <w:r>
              <w:rPr>
                <w:rFonts w:hint="eastAsia"/>
                <w:b/>
                <w:sz w:val="28"/>
              </w:rPr>
              <w:t>程序填空题</w:t>
            </w:r>
            <w:r>
              <w:rPr>
                <w:rFonts w:hint="eastAsia"/>
                <w:b/>
                <w:sz w:val="28"/>
              </w:rPr>
              <w:t xml:space="preserve"> (20%)</w:t>
            </w:r>
          </w:p>
          <w:p w:rsidR="0076499A" w:rsidRDefault="00000000">
            <w:r>
              <w:rPr>
                <w:rFonts w:hint="eastAsia"/>
              </w:rPr>
              <w:t xml:space="preserve">class Employee </w:t>
            </w:r>
          </w:p>
          <w:p w:rsidR="0076499A" w:rsidRDefault="00000000">
            <w:r>
              <w:rPr>
                <w:rFonts w:hint="eastAsia"/>
              </w:rPr>
              <w:t>{</w:t>
            </w:r>
          </w:p>
          <w:p w:rsidR="0076499A" w:rsidRDefault="00000000">
            <w:r>
              <w:rPr>
                <w:rFonts w:hint="eastAsia"/>
              </w:rPr>
              <w:t>public:</w:t>
            </w:r>
          </w:p>
          <w:p w:rsidR="0076499A" w:rsidRDefault="00000000">
            <w:r>
              <w:rPr>
                <w:rFonts w:hint="eastAsia"/>
              </w:rPr>
              <w:t xml:space="preserve">    </w:t>
            </w:r>
            <w:proofErr w:type="gramStart"/>
            <w:r>
              <w:rPr>
                <w:rFonts w:hint="eastAsia"/>
              </w:rPr>
              <w:t>Employee( const</w:t>
            </w:r>
            <w:proofErr w:type="gramEnd"/>
            <w:r>
              <w:rPr>
                <w:rFonts w:hint="eastAsia"/>
              </w:rPr>
              <w:t xml:space="preserve"> char * const, const char * const ); </w:t>
            </w:r>
          </w:p>
          <w:p w:rsidR="0076499A" w:rsidRDefault="00000000">
            <w:r>
              <w:rPr>
                <w:rFonts w:hint="eastAsia"/>
              </w:rPr>
              <w:t xml:space="preserve">    ~</w:t>
            </w:r>
            <w:proofErr w:type="gramStart"/>
            <w:r>
              <w:rPr>
                <w:rFonts w:hint="eastAsia"/>
              </w:rPr>
              <w:t>Employee(</w:t>
            </w:r>
            <w:proofErr w:type="gramEnd"/>
            <w:r>
              <w:rPr>
                <w:rFonts w:hint="eastAsia"/>
              </w:rPr>
              <w:t xml:space="preserve">); </w:t>
            </w:r>
          </w:p>
          <w:p w:rsidR="0076499A" w:rsidRDefault="00000000">
            <w:r>
              <w:rPr>
                <w:rFonts w:hint="eastAsia"/>
              </w:rPr>
              <w:t xml:space="preserve">    const char </w:t>
            </w:r>
            <w:r>
              <w:rPr>
                <w:rFonts w:hint="eastAsia"/>
              </w:rPr>
              <w:t>【</w:t>
            </w:r>
            <w:r>
              <w:rPr>
                <w:rFonts w:hint="eastAsia"/>
              </w:rPr>
              <w:t>1</w:t>
            </w:r>
            <w:r>
              <w:rPr>
                <w:rFonts w:hint="eastAsia"/>
              </w:rPr>
              <w:t>】</w:t>
            </w:r>
            <w:r>
              <w:rPr>
                <w:rFonts w:hint="eastAsia"/>
              </w:rPr>
              <w:t xml:space="preserve">__________  const; </w:t>
            </w:r>
          </w:p>
          <w:p w:rsidR="0076499A" w:rsidRDefault="00000000">
            <w:r>
              <w:rPr>
                <w:rFonts w:hint="eastAsia"/>
              </w:rPr>
              <w:t xml:space="preserve">    const char </w:t>
            </w:r>
            <w:r>
              <w:rPr>
                <w:rFonts w:hint="eastAsia"/>
              </w:rPr>
              <w:t>【</w:t>
            </w:r>
            <w:r>
              <w:rPr>
                <w:rFonts w:hint="eastAsia"/>
              </w:rPr>
              <w:t>2</w:t>
            </w:r>
            <w:r>
              <w:rPr>
                <w:rFonts w:hint="eastAsia"/>
              </w:rPr>
              <w:t>】</w:t>
            </w:r>
            <w:r>
              <w:rPr>
                <w:rFonts w:hint="eastAsia"/>
              </w:rPr>
              <w:t xml:space="preserve">__________  const; </w:t>
            </w:r>
          </w:p>
          <w:p w:rsidR="0076499A" w:rsidRDefault="00000000">
            <w:r>
              <w:rPr>
                <w:rFonts w:hint="eastAsia"/>
              </w:rPr>
              <w:t xml:space="preserve">    static int </w:t>
            </w:r>
            <w:proofErr w:type="spellStart"/>
            <w:proofErr w:type="gramStart"/>
            <w:r>
              <w:rPr>
                <w:rFonts w:hint="eastAsia"/>
              </w:rPr>
              <w:t>getCount</w:t>
            </w:r>
            <w:proofErr w:type="spellEnd"/>
            <w:r>
              <w:rPr>
                <w:rFonts w:hint="eastAsia"/>
              </w:rPr>
              <w:t>(</w:t>
            </w:r>
            <w:proofErr w:type="gramEnd"/>
            <w:r>
              <w:rPr>
                <w:rFonts w:hint="eastAsia"/>
              </w:rPr>
              <w:t xml:space="preserve">); </w:t>
            </w:r>
          </w:p>
          <w:p w:rsidR="0076499A" w:rsidRDefault="0076499A"/>
          <w:p w:rsidR="0076499A" w:rsidRDefault="00000000">
            <w:r>
              <w:rPr>
                <w:rFonts w:hint="eastAsia"/>
              </w:rPr>
              <w:t>private:</w:t>
            </w:r>
          </w:p>
          <w:p w:rsidR="0076499A" w:rsidRDefault="00000000">
            <w:r>
              <w:rPr>
                <w:rFonts w:hint="eastAsia"/>
              </w:rPr>
              <w:t xml:space="preserve">    char *</w:t>
            </w:r>
            <w:proofErr w:type="spellStart"/>
            <w:r>
              <w:rPr>
                <w:rFonts w:hint="eastAsia"/>
              </w:rPr>
              <w:t>firstName</w:t>
            </w:r>
            <w:proofErr w:type="spellEnd"/>
            <w:r>
              <w:rPr>
                <w:rFonts w:hint="eastAsia"/>
              </w:rPr>
              <w:t>;</w:t>
            </w:r>
          </w:p>
          <w:p w:rsidR="0076499A" w:rsidRDefault="00000000">
            <w:r>
              <w:rPr>
                <w:rFonts w:hint="eastAsia"/>
              </w:rPr>
              <w:t xml:space="preserve">    char *</w:t>
            </w:r>
            <w:proofErr w:type="spellStart"/>
            <w:r>
              <w:rPr>
                <w:rFonts w:hint="eastAsia"/>
              </w:rPr>
              <w:t>lastName</w:t>
            </w:r>
            <w:proofErr w:type="spellEnd"/>
            <w:r>
              <w:rPr>
                <w:rFonts w:hint="eastAsia"/>
              </w:rPr>
              <w:t>;</w:t>
            </w:r>
          </w:p>
          <w:p w:rsidR="0076499A" w:rsidRDefault="00000000">
            <w:r>
              <w:rPr>
                <w:rFonts w:hint="eastAsia"/>
              </w:rPr>
              <w:t xml:space="preserve">    </w:t>
            </w:r>
            <w:r>
              <w:rPr>
                <w:rFonts w:hint="eastAsia"/>
              </w:rPr>
              <w:t>【</w:t>
            </w:r>
            <w:r>
              <w:rPr>
                <w:rFonts w:hint="eastAsia"/>
              </w:rPr>
              <w:t>3</w:t>
            </w:r>
            <w:r>
              <w:rPr>
                <w:rFonts w:hint="eastAsia"/>
              </w:rPr>
              <w:t>】</w:t>
            </w:r>
            <w:r>
              <w:rPr>
                <w:rFonts w:hint="eastAsia"/>
              </w:rPr>
              <w:t xml:space="preserve">__________ count; </w:t>
            </w:r>
          </w:p>
          <w:p w:rsidR="0076499A" w:rsidRDefault="00000000">
            <w:r>
              <w:rPr>
                <w:rFonts w:hint="eastAsia"/>
              </w:rPr>
              <w:t xml:space="preserve">}; </w:t>
            </w:r>
          </w:p>
          <w:p w:rsidR="0076499A" w:rsidRDefault="0076499A"/>
          <w:p w:rsidR="0076499A" w:rsidRDefault="00000000">
            <w:r>
              <w:rPr>
                <w:rFonts w:hint="eastAsia"/>
              </w:rPr>
              <w:t xml:space="preserve">int </w:t>
            </w:r>
            <w:proofErr w:type="gramStart"/>
            <w:r>
              <w:rPr>
                <w:rFonts w:hint="eastAsia"/>
              </w:rPr>
              <w:t>Employee::</w:t>
            </w:r>
            <w:proofErr w:type="gramEnd"/>
            <w:r>
              <w:rPr>
                <w:rFonts w:hint="eastAsia"/>
              </w:rPr>
              <w:t>count = 0;</w:t>
            </w:r>
          </w:p>
          <w:p w:rsidR="0076499A" w:rsidRDefault="0076499A"/>
          <w:p w:rsidR="0076499A" w:rsidRDefault="00000000">
            <w:r>
              <w:rPr>
                <w:rFonts w:hint="eastAsia"/>
              </w:rPr>
              <w:t xml:space="preserve">int </w:t>
            </w:r>
            <w:proofErr w:type="gramStart"/>
            <w:r>
              <w:rPr>
                <w:rFonts w:hint="eastAsia"/>
              </w:rPr>
              <w:t>Employee::</w:t>
            </w:r>
            <w:proofErr w:type="spellStart"/>
            <w:proofErr w:type="gramEnd"/>
            <w:r>
              <w:rPr>
                <w:rFonts w:hint="eastAsia"/>
              </w:rPr>
              <w:t>getCount</w:t>
            </w:r>
            <w:proofErr w:type="spellEnd"/>
            <w:r>
              <w:rPr>
                <w:rFonts w:hint="eastAsia"/>
              </w:rPr>
              <w:t xml:space="preserve">() </w:t>
            </w:r>
          </w:p>
          <w:p w:rsidR="0076499A" w:rsidRDefault="00000000">
            <w:r>
              <w:rPr>
                <w:rFonts w:hint="eastAsia"/>
              </w:rPr>
              <w:t xml:space="preserve">{ </w:t>
            </w:r>
          </w:p>
          <w:p w:rsidR="0076499A" w:rsidRDefault="00000000">
            <w:r>
              <w:rPr>
                <w:rFonts w:hint="eastAsia"/>
              </w:rPr>
              <w:t xml:space="preserve">    return count; </w:t>
            </w:r>
          </w:p>
          <w:p w:rsidR="0076499A" w:rsidRDefault="00000000">
            <w:r>
              <w:rPr>
                <w:rFonts w:hint="eastAsia"/>
              </w:rPr>
              <w:t xml:space="preserve">} </w:t>
            </w:r>
          </w:p>
          <w:p w:rsidR="0076499A" w:rsidRDefault="0076499A"/>
          <w:p w:rsidR="0076499A" w:rsidRDefault="00000000">
            <w:proofErr w:type="gramStart"/>
            <w:r>
              <w:rPr>
                <w:rFonts w:hint="eastAsia"/>
              </w:rPr>
              <w:t>Employee::</w:t>
            </w:r>
            <w:proofErr w:type="gramEnd"/>
            <w:r>
              <w:rPr>
                <w:rFonts w:hint="eastAsia"/>
              </w:rPr>
              <w:t>Employee( const char* const first, const char* const last )</w:t>
            </w:r>
          </w:p>
          <w:p w:rsidR="0076499A" w:rsidRDefault="00000000">
            <w:r>
              <w:rPr>
                <w:rFonts w:hint="eastAsia"/>
              </w:rPr>
              <w:t>{</w:t>
            </w:r>
          </w:p>
          <w:p w:rsidR="0076499A" w:rsidRDefault="00000000">
            <w:r>
              <w:rPr>
                <w:rFonts w:hint="eastAsia"/>
              </w:rPr>
              <w:t xml:space="preserve">    </w:t>
            </w:r>
            <w:proofErr w:type="spellStart"/>
            <w:r>
              <w:rPr>
                <w:rFonts w:hint="eastAsia"/>
              </w:rPr>
              <w:t>firstName</w:t>
            </w:r>
            <w:proofErr w:type="spellEnd"/>
            <w:r>
              <w:rPr>
                <w:rFonts w:hint="eastAsia"/>
              </w:rPr>
              <w:t xml:space="preserve"> = </w:t>
            </w:r>
            <w:r>
              <w:rPr>
                <w:rFonts w:hint="eastAsia"/>
              </w:rPr>
              <w:t>【</w:t>
            </w:r>
            <w:r>
              <w:rPr>
                <w:rFonts w:hint="eastAsia"/>
              </w:rPr>
              <w:t>4</w:t>
            </w:r>
            <w:r>
              <w:rPr>
                <w:rFonts w:hint="eastAsia"/>
              </w:rPr>
              <w:t>】</w:t>
            </w:r>
            <w:r>
              <w:rPr>
                <w:rFonts w:hint="eastAsia"/>
              </w:rPr>
              <w:t>_____________________;</w:t>
            </w:r>
          </w:p>
          <w:p w:rsidR="0076499A" w:rsidRDefault="00000000">
            <w:r>
              <w:rPr>
                <w:rFonts w:hint="eastAsia"/>
              </w:rPr>
              <w:t xml:space="preserve">    </w:t>
            </w:r>
            <w:proofErr w:type="spellStart"/>
            <w:proofErr w:type="gramStart"/>
            <w:r>
              <w:rPr>
                <w:rFonts w:hint="eastAsia"/>
              </w:rPr>
              <w:t>strcpy</w:t>
            </w:r>
            <w:proofErr w:type="spellEnd"/>
            <w:r>
              <w:rPr>
                <w:rFonts w:hint="eastAsia"/>
              </w:rPr>
              <w:t xml:space="preserve">( </w:t>
            </w:r>
            <w:proofErr w:type="spellStart"/>
            <w:r>
              <w:rPr>
                <w:rFonts w:hint="eastAsia"/>
              </w:rPr>
              <w:t>firstName</w:t>
            </w:r>
            <w:proofErr w:type="spellEnd"/>
            <w:proofErr w:type="gramEnd"/>
            <w:r>
              <w:rPr>
                <w:rFonts w:hint="eastAsia"/>
              </w:rPr>
              <w:t>, first );</w:t>
            </w:r>
          </w:p>
          <w:p w:rsidR="0076499A" w:rsidRDefault="0076499A"/>
          <w:p w:rsidR="0076499A" w:rsidRDefault="00000000">
            <w:r>
              <w:rPr>
                <w:rFonts w:hint="eastAsia"/>
              </w:rPr>
              <w:t xml:space="preserve">    </w:t>
            </w:r>
            <w:proofErr w:type="spellStart"/>
            <w:r>
              <w:rPr>
                <w:rFonts w:hint="eastAsia"/>
              </w:rPr>
              <w:t>lastName</w:t>
            </w:r>
            <w:proofErr w:type="spellEnd"/>
            <w:r>
              <w:rPr>
                <w:rFonts w:hint="eastAsia"/>
              </w:rPr>
              <w:t xml:space="preserve"> = </w:t>
            </w:r>
            <w:r>
              <w:rPr>
                <w:rFonts w:hint="eastAsia"/>
              </w:rPr>
              <w:t>【</w:t>
            </w:r>
            <w:r>
              <w:rPr>
                <w:rFonts w:hint="eastAsia"/>
              </w:rPr>
              <w:t>5</w:t>
            </w:r>
            <w:r>
              <w:rPr>
                <w:rFonts w:hint="eastAsia"/>
              </w:rPr>
              <w:t>】</w:t>
            </w:r>
            <w:r>
              <w:rPr>
                <w:rFonts w:hint="eastAsia"/>
              </w:rPr>
              <w:t>_____________________;</w:t>
            </w:r>
          </w:p>
          <w:p w:rsidR="0076499A" w:rsidRDefault="00000000">
            <w:r>
              <w:rPr>
                <w:rFonts w:hint="eastAsia"/>
              </w:rPr>
              <w:t xml:space="preserve">    </w:t>
            </w:r>
            <w:proofErr w:type="spellStart"/>
            <w:proofErr w:type="gramStart"/>
            <w:r>
              <w:rPr>
                <w:rFonts w:hint="eastAsia"/>
              </w:rPr>
              <w:t>strcpy</w:t>
            </w:r>
            <w:proofErr w:type="spellEnd"/>
            <w:r>
              <w:rPr>
                <w:rFonts w:hint="eastAsia"/>
              </w:rPr>
              <w:t xml:space="preserve">( </w:t>
            </w:r>
            <w:proofErr w:type="spellStart"/>
            <w:r>
              <w:rPr>
                <w:rFonts w:hint="eastAsia"/>
              </w:rPr>
              <w:t>lastName</w:t>
            </w:r>
            <w:proofErr w:type="spellEnd"/>
            <w:proofErr w:type="gramEnd"/>
            <w:r>
              <w:rPr>
                <w:rFonts w:hint="eastAsia"/>
              </w:rPr>
              <w:t>, last );</w:t>
            </w:r>
          </w:p>
          <w:p w:rsidR="0076499A" w:rsidRDefault="0076499A"/>
          <w:p w:rsidR="0076499A" w:rsidRDefault="00000000">
            <w:r>
              <w:rPr>
                <w:rFonts w:hint="eastAsia"/>
              </w:rPr>
              <w:t xml:space="preserve">    count++; </w:t>
            </w:r>
          </w:p>
          <w:p w:rsidR="0076499A" w:rsidRDefault="0076499A"/>
          <w:p w:rsidR="0076499A" w:rsidRDefault="00000000">
            <w:r>
              <w:rPr>
                <w:rFonts w:hint="eastAsia"/>
              </w:rPr>
              <w:t xml:space="preserve">    </w:t>
            </w:r>
            <w:proofErr w:type="spellStart"/>
            <w:r>
              <w:rPr>
                <w:rFonts w:hint="eastAsia"/>
              </w:rPr>
              <w:t>cout</w:t>
            </w:r>
            <w:proofErr w:type="spellEnd"/>
            <w:r>
              <w:rPr>
                <w:rFonts w:hint="eastAsia"/>
              </w:rPr>
              <w:t xml:space="preserve"> &lt;&lt; "Employee constructor for " &lt;&lt; </w:t>
            </w:r>
            <w:proofErr w:type="spellStart"/>
            <w:r>
              <w:rPr>
                <w:rFonts w:hint="eastAsia"/>
              </w:rPr>
              <w:t>firstName</w:t>
            </w:r>
            <w:proofErr w:type="spellEnd"/>
          </w:p>
          <w:p w:rsidR="0076499A" w:rsidRDefault="00000000">
            <w:r>
              <w:rPr>
                <w:rFonts w:hint="eastAsia"/>
              </w:rPr>
              <w:t xml:space="preserve">        &lt;&lt; ' ' &lt;&lt; </w:t>
            </w:r>
            <w:proofErr w:type="spellStart"/>
            <w:r>
              <w:rPr>
                <w:rFonts w:hint="eastAsia"/>
              </w:rPr>
              <w:t>lastName</w:t>
            </w:r>
            <w:proofErr w:type="spellEnd"/>
            <w:r>
              <w:rPr>
                <w:rFonts w:hint="eastAsia"/>
              </w:rPr>
              <w:t xml:space="preserve"> &lt;&lt; " called." &lt;&lt; </w:t>
            </w:r>
            <w:proofErr w:type="spellStart"/>
            <w:r>
              <w:rPr>
                <w:rFonts w:hint="eastAsia"/>
              </w:rPr>
              <w:t>endl</w:t>
            </w:r>
            <w:proofErr w:type="spellEnd"/>
            <w:r>
              <w:rPr>
                <w:rFonts w:hint="eastAsia"/>
              </w:rPr>
              <w:t>;</w:t>
            </w:r>
          </w:p>
          <w:p w:rsidR="0076499A" w:rsidRDefault="00000000">
            <w:r>
              <w:rPr>
                <w:rFonts w:hint="eastAsia"/>
              </w:rPr>
              <w:t xml:space="preserve">} </w:t>
            </w:r>
          </w:p>
          <w:p w:rsidR="0076499A" w:rsidRDefault="0076499A"/>
          <w:p w:rsidR="0076499A" w:rsidRDefault="00000000">
            <w:proofErr w:type="gramStart"/>
            <w:r>
              <w:rPr>
                <w:rFonts w:hint="eastAsia"/>
              </w:rPr>
              <w:t>Employee::</w:t>
            </w:r>
            <w:proofErr w:type="gramEnd"/>
            <w:r>
              <w:rPr>
                <w:rFonts w:hint="eastAsia"/>
              </w:rPr>
              <w:t>~Employee()</w:t>
            </w:r>
          </w:p>
          <w:p w:rsidR="0076499A" w:rsidRDefault="00000000">
            <w:r>
              <w:rPr>
                <w:rFonts w:hint="eastAsia"/>
              </w:rPr>
              <w:t>{</w:t>
            </w:r>
          </w:p>
          <w:p w:rsidR="0076499A" w:rsidRDefault="00000000">
            <w:r>
              <w:rPr>
                <w:rFonts w:hint="eastAsia"/>
              </w:rPr>
              <w:t xml:space="preserve">    </w:t>
            </w:r>
            <w:proofErr w:type="spellStart"/>
            <w:r>
              <w:rPr>
                <w:rFonts w:hint="eastAsia"/>
              </w:rPr>
              <w:t>cout</w:t>
            </w:r>
            <w:proofErr w:type="spellEnd"/>
            <w:r>
              <w:rPr>
                <w:rFonts w:hint="eastAsia"/>
              </w:rPr>
              <w:t xml:space="preserve"> &lt;&lt; "~</w:t>
            </w:r>
            <w:proofErr w:type="gramStart"/>
            <w:r>
              <w:rPr>
                <w:rFonts w:hint="eastAsia"/>
              </w:rPr>
              <w:t>Employee(</w:t>
            </w:r>
            <w:proofErr w:type="gramEnd"/>
            <w:r>
              <w:rPr>
                <w:rFonts w:hint="eastAsia"/>
              </w:rPr>
              <w:t xml:space="preserve">) called for " &lt;&lt; </w:t>
            </w:r>
            <w:proofErr w:type="spellStart"/>
            <w:r>
              <w:rPr>
                <w:rFonts w:hint="eastAsia"/>
              </w:rPr>
              <w:t>firstName</w:t>
            </w:r>
            <w:proofErr w:type="spellEnd"/>
          </w:p>
          <w:p w:rsidR="0076499A" w:rsidRDefault="00000000">
            <w:r>
              <w:rPr>
                <w:rFonts w:hint="eastAsia"/>
              </w:rPr>
              <w:t xml:space="preserve">        &lt;&lt; ' ' &lt;&lt; </w:t>
            </w:r>
            <w:proofErr w:type="spellStart"/>
            <w:r>
              <w:rPr>
                <w:rFonts w:hint="eastAsia"/>
              </w:rPr>
              <w:t>lastName</w:t>
            </w:r>
            <w:proofErr w:type="spellEnd"/>
            <w:r>
              <w:rPr>
                <w:rFonts w:hint="eastAsia"/>
              </w:rPr>
              <w:t xml:space="preserve"> &lt;&lt; </w:t>
            </w:r>
            <w:proofErr w:type="spellStart"/>
            <w:r>
              <w:rPr>
                <w:rFonts w:hint="eastAsia"/>
              </w:rPr>
              <w:t>endl</w:t>
            </w:r>
            <w:proofErr w:type="spellEnd"/>
            <w:r>
              <w:rPr>
                <w:rFonts w:hint="eastAsia"/>
              </w:rPr>
              <w:t>;</w:t>
            </w:r>
          </w:p>
          <w:p w:rsidR="0076499A" w:rsidRDefault="0076499A"/>
          <w:p w:rsidR="0076499A" w:rsidRDefault="00000000">
            <w:pPr>
              <w:rPr>
                <w:sz w:val="24"/>
              </w:rPr>
            </w:pPr>
            <w:r>
              <w:rPr>
                <w:rFonts w:hint="eastAsia"/>
              </w:rPr>
              <w:t xml:space="preserve">    delete [] </w:t>
            </w:r>
            <w:proofErr w:type="spellStart"/>
            <w:proofErr w:type="gramStart"/>
            <w:r>
              <w:rPr>
                <w:rFonts w:hint="eastAsia"/>
              </w:rPr>
              <w:t>firstName</w:t>
            </w:r>
            <w:proofErr w:type="spellEnd"/>
            <w:r>
              <w:rPr>
                <w:rFonts w:hint="eastAsia"/>
              </w:rPr>
              <w:t xml:space="preserve">;   </w:t>
            </w:r>
            <w:proofErr w:type="gramEnd"/>
            <w:r>
              <w:rPr>
                <w:rFonts w:hint="eastAsia"/>
              </w:rPr>
              <w:t xml:space="preserve">  </w:t>
            </w:r>
          </w:p>
        </w:tc>
      </w:tr>
    </w:tbl>
    <w:p w:rsidR="0076499A" w:rsidRDefault="00000000">
      <w:pPr>
        <w:ind w:firstLineChars="2900" w:firstLine="6960"/>
        <w:rPr>
          <w:sz w:val="24"/>
        </w:rPr>
      </w:pPr>
      <w:r>
        <w:rPr>
          <w:rFonts w:hint="eastAsia"/>
          <w:sz w:val="24"/>
        </w:rPr>
        <w:t>第</w:t>
      </w:r>
      <w:r>
        <w:rPr>
          <w:rFonts w:hint="eastAsia"/>
          <w:sz w:val="24"/>
        </w:rPr>
        <w:t xml:space="preserve">  9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901"/>
          <w:jc w:val="center"/>
        </w:trPr>
        <w:tc>
          <w:tcPr>
            <w:tcW w:w="9360" w:type="dxa"/>
          </w:tcPr>
          <w:p w:rsidR="0076499A" w:rsidRDefault="00000000">
            <w:pPr>
              <w:ind w:firstLineChars="200" w:firstLine="420"/>
            </w:pPr>
            <w:r>
              <w:rPr>
                <w:rFonts w:hint="eastAsia"/>
              </w:rPr>
              <w:lastRenderedPageBreak/>
              <w:t xml:space="preserve">delete [] </w:t>
            </w:r>
            <w:proofErr w:type="spellStart"/>
            <w:r>
              <w:rPr>
                <w:rFonts w:hint="eastAsia"/>
              </w:rPr>
              <w:t>lastName</w:t>
            </w:r>
            <w:proofErr w:type="spellEnd"/>
            <w:r>
              <w:rPr>
                <w:rFonts w:hint="eastAsia"/>
              </w:rPr>
              <w:t xml:space="preserve">; </w:t>
            </w:r>
          </w:p>
          <w:p w:rsidR="0076499A" w:rsidRDefault="00000000">
            <w:pPr>
              <w:ind w:firstLineChars="200" w:firstLine="420"/>
            </w:pPr>
            <w:r>
              <w:rPr>
                <w:rFonts w:hint="eastAsia"/>
              </w:rPr>
              <w:t xml:space="preserve">count--; </w:t>
            </w:r>
          </w:p>
          <w:p w:rsidR="0076499A" w:rsidRDefault="00000000">
            <w:r>
              <w:rPr>
                <w:rFonts w:hint="eastAsia"/>
              </w:rPr>
              <w:t xml:space="preserve">} </w:t>
            </w:r>
          </w:p>
          <w:p w:rsidR="0076499A" w:rsidRDefault="0076499A"/>
          <w:p w:rsidR="0076499A" w:rsidRDefault="00000000">
            <w:r>
              <w:rPr>
                <w:rFonts w:hint="eastAsia"/>
              </w:rPr>
              <w:t xml:space="preserve">const char* </w:t>
            </w:r>
            <w:proofErr w:type="gramStart"/>
            <w:r>
              <w:rPr>
                <w:rFonts w:hint="eastAsia"/>
              </w:rPr>
              <w:t>Employee::</w:t>
            </w:r>
            <w:proofErr w:type="spellStart"/>
            <w:proofErr w:type="gramEnd"/>
            <w:r>
              <w:rPr>
                <w:rFonts w:hint="eastAsia"/>
              </w:rPr>
              <w:t>getFirstName</w:t>
            </w:r>
            <w:proofErr w:type="spellEnd"/>
            <w:r>
              <w:rPr>
                <w:rFonts w:hint="eastAsia"/>
              </w:rPr>
              <w:t>() const</w:t>
            </w:r>
          </w:p>
          <w:p w:rsidR="0076499A" w:rsidRDefault="00000000">
            <w:r>
              <w:rPr>
                <w:rFonts w:hint="eastAsia"/>
              </w:rPr>
              <w:t>{</w:t>
            </w:r>
          </w:p>
          <w:p w:rsidR="0076499A" w:rsidRDefault="00000000">
            <w:r>
              <w:rPr>
                <w:rFonts w:hint="eastAsia"/>
              </w:rPr>
              <w:t xml:space="preserve">    return </w:t>
            </w:r>
            <w:proofErr w:type="spellStart"/>
            <w:r>
              <w:rPr>
                <w:rFonts w:hint="eastAsia"/>
              </w:rPr>
              <w:t>firstName</w:t>
            </w:r>
            <w:proofErr w:type="spellEnd"/>
            <w:r>
              <w:rPr>
                <w:rFonts w:hint="eastAsia"/>
              </w:rPr>
              <w:t>;</w:t>
            </w:r>
          </w:p>
          <w:p w:rsidR="0076499A" w:rsidRDefault="00000000">
            <w:r>
              <w:rPr>
                <w:rFonts w:hint="eastAsia"/>
              </w:rPr>
              <w:t xml:space="preserve">} </w:t>
            </w:r>
          </w:p>
          <w:p w:rsidR="0076499A" w:rsidRDefault="0076499A"/>
          <w:p w:rsidR="0076499A" w:rsidRDefault="00000000">
            <w:r>
              <w:rPr>
                <w:rFonts w:hint="eastAsia"/>
              </w:rPr>
              <w:t xml:space="preserve">const char* </w:t>
            </w:r>
            <w:proofErr w:type="gramStart"/>
            <w:r>
              <w:rPr>
                <w:rFonts w:hint="eastAsia"/>
              </w:rPr>
              <w:t>Employee::</w:t>
            </w:r>
            <w:proofErr w:type="spellStart"/>
            <w:proofErr w:type="gramEnd"/>
            <w:r>
              <w:rPr>
                <w:rFonts w:hint="eastAsia"/>
              </w:rPr>
              <w:t>getLastName</w:t>
            </w:r>
            <w:proofErr w:type="spellEnd"/>
            <w:r>
              <w:rPr>
                <w:rFonts w:hint="eastAsia"/>
              </w:rPr>
              <w:t>() const</w:t>
            </w:r>
          </w:p>
          <w:p w:rsidR="0076499A" w:rsidRDefault="00000000">
            <w:r>
              <w:rPr>
                <w:rFonts w:hint="eastAsia"/>
              </w:rPr>
              <w:t>{</w:t>
            </w:r>
          </w:p>
          <w:p w:rsidR="0076499A" w:rsidRDefault="00000000">
            <w:r>
              <w:rPr>
                <w:rFonts w:hint="eastAsia"/>
              </w:rPr>
              <w:t xml:space="preserve">    return </w:t>
            </w:r>
            <w:proofErr w:type="spellStart"/>
            <w:r>
              <w:rPr>
                <w:rFonts w:hint="eastAsia"/>
              </w:rPr>
              <w:t>lastName</w:t>
            </w:r>
            <w:proofErr w:type="spellEnd"/>
            <w:r>
              <w:rPr>
                <w:rFonts w:hint="eastAsia"/>
              </w:rPr>
              <w:t>;</w:t>
            </w:r>
          </w:p>
          <w:p w:rsidR="0076499A" w:rsidRDefault="00000000">
            <w:r>
              <w:rPr>
                <w:rFonts w:hint="eastAsia"/>
              </w:rPr>
              <w:t xml:space="preserve">} </w:t>
            </w:r>
          </w:p>
          <w:p w:rsidR="0076499A" w:rsidRDefault="0076499A"/>
          <w:p w:rsidR="0076499A" w:rsidRDefault="00000000">
            <w:r>
              <w:rPr>
                <w:rFonts w:hint="eastAsia"/>
              </w:rPr>
              <w:t xml:space="preserve">int </w:t>
            </w:r>
            <w:proofErr w:type="gramStart"/>
            <w:r>
              <w:rPr>
                <w:rFonts w:hint="eastAsia"/>
              </w:rPr>
              <w:t>main(</w:t>
            </w:r>
            <w:proofErr w:type="gramEnd"/>
            <w:r>
              <w:rPr>
                <w:rFonts w:hint="eastAsia"/>
              </w:rPr>
              <w:t>)</w:t>
            </w:r>
          </w:p>
          <w:p w:rsidR="0076499A" w:rsidRDefault="00000000">
            <w:r>
              <w:rPr>
                <w:rFonts w:hint="eastAsia"/>
              </w:rPr>
              <w:t>{</w:t>
            </w:r>
          </w:p>
          <w:p w:rsidR="0076499A" w:rsidRDefault="00000000">
            <w:r>
              <w:rPr>
                <w:rFonts w:hint="eastAsia"/>
              </w:rPr>
              <w:t xml:space="preserve">    </w:t>
            </w:r>
            <w:proofErr w:type="spellStart"/>
            <w:r>
              <w:rPr>
                <w:rFonts w:hint="eastAsia"/>
              </w:rPr>
              <w:t>cout</w:t>
            </w:r>
            <w:proofErr w:type="spellEnd"/>
            <w:r>
              <w:rPr>
                <w:rFonts w:hint="eastAsia"/>
              </w:rPr>
              <w:t xml:space="preserve"> &lt;&lt; "Number of employees: "</w:t>
            </w:r>
          </w:p>
          <w:p w:rsidR="0076499A" w:rsidRDefault="00000000">
            <w:r>
              <w:rPr>
                <w:rFonts w:hint="eastAsia"/>
              </w:rPr>
              <w:t xml:space="preserve">        &lt;&lt; </w:t>
            </w:r>
            <w:r>
              <w:rPr>
                <w:rFonts w:hint="eastAsia"/>
              </w:rPr>
              <w:t>【</w:t>
            </w:r>
            <w:r>
              <w:rPr>
                <w:rFonts w:hint="eastAsia"/>
              </w:rPr>
              <w:t>6</w:t>
            </w:r>
            <w:r>
              <w:rPr>
                <w:rFonts w:hint="eastAsia"/>
              </w:rPr>
              <w:t>】</w:t>
            </w:r>
            <w:r>
              <w:rPr>
                <w:rFonts w:hint="eastAsia"/>
              </w:rPr>
              <w:t xml:space="preserve">__________ &lt;&lt; </w:t>
            </w:r>
            <w:proofErr w:type="spellStart"/>
            <w:r>
              <w:rPr>
                <w:rFonts w:hint="eastAsia"/>
              </w:rPr>
              <w:t>endl</w:t>
            </w:r>
            <w:proofErr w:type="spellEnd"/>
            <w:r>
              <w:rPr>
                <w:rFonts w:hint="eastAsia"/>
              </w:rPr>
              <w:t xml:space="preserve">; </w:t>
            </w:r>
          </w:p>
          <w:p w:rsidR="0076499A" w:rsidRDefault="0076499A"/>
          <w:p w:rsidR="0076499A" w:rsidRDefault="00000000">
            <w:r>
              <w:rPr>
                <w:rFonts w:hint="eastAsia"/>
              </w:rPr>
              <w:t xml:space="preserve">    Employee* e1Ptr = </w:t>
            </w:r>
            <w:r>
              <w:rPr>
                <w:rFonts w:hint="eastAsia"/>
              </w:rPr>
              <w:t>【</w:t>
            </w:r>
            <w:r>
              <w:rPr>
                <w:rFonts w:hint="eastAsia"/>
              </w:rPr>
              <w:t>7</w:t>
            </w:r>
            <w:r>
              <w:rPr>
                <w:rFonts w:hint="eastAsia"/>
              </w:rPr>
              <w:t>】</w:t>
            </w:r>
            <w:r>
              <w:rPr>
                <w:rFonts w:hint="eastAsia"/>
              </w:rPr>
              <w:t>__________;</w:t>
            </w:r>
          </w:p>
          <w:p w:rsidR="0076499A" w:rsidRDefault="00000000">
            <w:r>
              <w:rPr>
                <w:rFonts w:hint="eastAsia"/>
              </w:rPr>
              <w:t xml:space="preserve">    Employee* e2Ptr = </w:t>
            </w:r>
            <w:r>
              <w:rPr>
                <w:rFonts w:hint="eastAsia"/>
              </w:rPr>
              <w:t>【</w:t>
            </w:r>
            <w:r>
              <w:rPr>
                <w:rFonts w:hint="eastAsia"/>
              </w:rPr>
              <w:t>8</w:t>
            </w:r>
            <w:r>
              <w:rPr>
                <w:rFonts w:hint="eastAsia"/>
              </w:rPr>
              <w:t>】</w:t>
            </w:r>
            <w:r>
              <w:rPr>
                <w:rFonts w:hint="eastAsia"/>
              </w:rPr>
              <w:t>__________;</w:t>
            </w:r>
          </w:p>
          <w:p w:rsidR="0076499A" w:rsidRDefault="00000000">
            <w:r>
              <w:rPr>
                <w:rFonts w:hint="eastAsia"/>
              </w:rPr>
              <w:t xml:space="preserve">    </w:t>
            </w:r>
            <w:proofErr w:type="spellStart"/>
            <w:r>
              <w:rPr>
                <w:rFonts w:hint="eastAsia"/>
              </w:rPr>
              <w:t>cout</w:t>
            </w:r>
            <w:proofErr w:type="spellEnd"/>
            <w:r>
              <w:rPr>
                <w:rFonts w:hint="eastAsia"/>
              </w:rPr>
              <w:t xml:space="preserve"> &lt;&lt; "Number of employees: "</w:t>
            </w:r>
          </w:p>
          <w:p w:rsidR="0076499A" w:rsidRDefault="00000000">
            <w:r>
              <w:rPr>
                <w:rFonts w:hint="eastAsia"/>
              </w:rPr>
              <w:t xml:space="preserve">        &lt;&lt; e1Ptr-&gt;</w:t>
            </w:r>
            <w:proofErr w:type="spellStart"/>
            <w:proofErr w:type="gramStart"/>
            <w:r>
              <w:rPr>
                <w:rFonts w:hint="eastAsia"/>
              </w:rPr>
              <w:t>getCount</w:t>
            </w:r>
            <w:proofErr w:type="spellEnd"/>
            <w:r>
              <w:rPr>
                <w:rFonts w:hint="eastAsia"/>
              </w:rPr>
              <w:t>(</w:t>
            </w:r>
            <w:proofErr w:type="gramEnd"/>
            <w:r>
              <w:rPr>
                <w:rFonts w:hint="eastAsia"/>
              </w:rPr>
              <w:t>);</w:t>
            </w:r>
          </w:p>
          <w:p w:rsidR="0076499A" w:rsidRDefault="0076499A"/>
          <w:p w:rsidR="0076499A" w:rsidRDefault="00000000">
            <w:r>
              <w:rPr>
                <w:rFonts w:hint="eastAsia"/>
              </w:rPr>
              <w:t xml:space="preserve">    </w:t>
            </w:r>
            <w:proofErr w:type="spellStart"/>
            <w:r>
              <w:rPr>
                <w:rFonts w:hint="eastAsia"/>
              </w:rPr>
              <w:t>cout</w:t>
            </w:r>
            <w:proofErr w:type="spellEnd"/>
            <w:r>
              <w:rPr>
                <w:rFonts w:hint="eastAsia"/>
              </w:rPr>
              <w:t xml:space="preserve"> &lt;&lt; "\n\</w:t>
            </w:r>
            <w:proofErr w:type="spellStart"/>
            <w:r>
              <w:rPr>
                <w:rFonts w:hint="eastAsia"/>
              </w:rPr>
              <w:t>nEmployee</w:t>
            </w:r>
            <w:proofErr w:type="spellEnd"/>
            <w:r>
              <w:rPr>
                <w:rFonts w:hint="eastAsia"/>
              </w:rPr>
              <w:t xml:space="preserve"> 1: " </w:t>
            </w:r>
          </w:p>
          <w:p w:rsidR="0076499A" w:rsidRDefault="00000000">
            <w:r>
              <w:rPr>
                <w:rFonts w:hint="eastAsia"/>
              </w:rPr>
              <w:t xml:space="preserve">        &lt;&lt; e1Ptr-&gt;</w:t>
            </w:r>
            <w:proofErr w:type="spellStart"/>
            <w:proofErr w:type="gramStart"/>
            <w:r>
              <w:rPr>
                <w:rFonts w:hint="eastAsia"/>
              </w:rPr>
              <w:t>getFirstName</w:t>
            </w:r>
            <w:proofErr w:type="spellEnd"/>
            <w:r>
              <w:rPr>
                <w:rFonts w:hint="eastAsia"/>
              </w:rPr>
              <w:t>(</w:t>
            </w:r>
            <w:proofErr w:type="gramEnd"/>
            <w:r>
              <w:rPr>
                <w:rFonts w:hint="eastAsia"/>
              </w:rPr>
              <w:t>) &lt;&lt; " " &lt;&lt; e1Ptr-&gt;</w:t>
            </w:r>
            <w:proofErr w:type="spellStart"/>
            <w:r>
              <w:rPr>
                <w:rFonts w:hint="eastAsia"/>
              </w:rPr>
              <w:t>getLastName</w:t>
            </w:r>
            <w:proofErr w:type="spellEnd"/>
            <w:r>
              <w:rPr>
                <w:rFonts w:hint="eastAsia"/>
              </w:rPr>
              <w:t xml:space="preserve">() </w:t>
            </w:r>
          </w:p>
          <w:p w:rsidR="0076499A" w:rsidRDefault="00000000">
            <w:r>
              <w:rPr>
                <w:rFonts w:hint="eastAsia"/>
              </w:rPr>
              <w:t xml:space="preserve">        &lt;&lt; "\</w:t>
            </w:r>
            <w:proofErr w:type="spellStart"/>
            <w:r>
              <w:rPr>
                <w:rFonts w:hint="eastAsia"/>
              </w:rPr>
              <w:t>nEmployee</w:t>
            </w:r>
            <w:proofErr w:type="spellEnd"/>
            <w:r>
              <w:rPr>
                <w:rFonts w:hint="eastAsia"/>
              </w:rPr>
              <w:t xml:space="preserve"> 2: " </w:t>
            </w:r>
          </w:p>
          <w:p w:rsidR="0076499A" w:rsidRDefault="00000000">
            <w:r>
              <w:rPr>
                <w:rFonts w:hint="eastAsia"/>
              </w:rPr>
              <w:t xml:space="preserve">        &lt;&lt; e2Ptr-&gt;</w:t>
            </w:r>
            <w:proofErr w:type="spellStart"/>
            <w:proofErr w:type="gramStart"/>
            <w:r>
              <w:rPr>
                <w:rFonts w:hint="eastAsia"/>
              </w:rPr>
              <w:t>getFirstName</w:t>
            </w:r>
            <w:proofErr w:type="spellEnd"/>
            <w:r>
              <w:rPr>
                <w:rFonts w:hint="eastAsia"/>
              </w:rPr>
              <w:t>(</w:t>
            </w:r>
            <w:proofErr w:type="gramEnd"/>
            <w:r>
              <w:rPr>
                <w:rFonts w:hint="eastAsia"/>
              </w:rPr>
              <w:t>) &lt;&lt; " " &lt;&lt; e2Ptr-&gt;</w:t>
            </w:r>
            <w:proofErr w:type="spellStart"/>
            <w:r>
              <w:rPr>
                <w:rFonts w:hint="eastAsia"/>
              </w:rPr>
              <w:t>getLastName</w:t>
            </w:r>
            <w:proofErr w:type="spellEnd"/>
            <w:r>
              <w:rPr>
                <w:rFonts w:hint="eastAsia"/>
              </w:rPr>
              <w:t>() &lt;&lt; "\n\n";</w:t>
            </w:r>
          </w:p>
          <w:p w:rsidR="0076499A" w:rsidRDefault="0076499A"/>
          <w:p w:rsidR="0076499A" w:rsidRDefault="00000000">
            <w:r>
              <w:rPr>
                <w:rFonts w:hint="eastAsia"/>
              </w:rPr>
              <w:t xml:space="preserve">    </w:t>
            </w:r>
            <w:r>
              <w:rPr>
                <w:rFonts w:hint="eastAsia"/>
              </w:rPr>
              <w:t>【</w:t>
            </w:r>
            <w:r>
              <w:rPr>
                <w:rFonts w:hint="eastAsia"/>
              </w:rPr>
              <w:t>9</w:t>
            </w:r>
            <w:r>
              <w:rPr>
                <w:rFonts w:hint="eastAsia"/>
              </w:rPr>
              <w:t>】</w:t>
            </w:r>
            <w:r>
              <w:rPr>
                <w:rFonts w:hint="eastAsia"/>
              </w:rPr>
              <w:t xml:space="preserve">__________; </w:t>
            </w:r>
          </w:p>
          <w:p w:rsidR="0076499A" w:rsidRDefault="00000000">
            <w:r>
              <w:rPr>
                <w:rFonts w:hint="eastAsia"/>
              </w:rPr>
              <w:t xml:space="preserve">    e1Ptr = 0; </w:t>
            </w:r>
          </w:p>
          <w:p w:rsidR="0076499A" w:rsidRDefault="00000000">
            <w:r>
              <w:rPr>
                <w:rFonts w:hint="eastAsia"/>
              </w:rPr>
              <w:t xml:space="preserve">    </w:t>
            </w:r>
            <w:r>
              <w:rPr>
                <w:rFonts w:hint="eastAsia"/>
              </w:rPr>
              <w:t>【</w:t>
            </w:r>
            <w:r>
              <w:rPr>
                <w:rFonts w:hint="eastAsia"/>
              </w:rPr>
              <w:t>10</w:t>
            </w:r>
            <w:r>
              <w:rPr>
                <w:rFonts w:hint="eastAsia"/>
              </w:rPr>
              <w:t>】</w:t>
            </w:r>
            <w:r>
              <w:rPr>
                <w:rFonts w:hint="eastAsia"/>
              </w:rPr>
              <w:t xml:space="preserve">__________; </w:t>
            </w:r>
          </w:p>
          <w:p w:rsidR="0076499A" w:rsidRDefault="00000000">
            <w:r>
              <w:rPr>
                <w:rFonts w:hint="eastAsia"/>
              </w:rPr>
              <w:t xml:space="preserve">    e2Ptr = 0; </w:t>
            </w:r>
          </w:p>
          <w:p w:rsidR="0076499A" w:rsidRDefault="0076499A"/>
          <w:p w:rsidR="0076499A" w:rsidRDefault="00000000">
            <w:r>
              <w:rPr>
                <w:rFonts w:hint="eastAsia"/>
              </w:rPr>
              <w:t xml:space="preserve">    </w:t>
            </w:r>
            <w:proofErr w:type="spellStart"/>
            <w:r>
              <w:rPr>
                <w:rFonts w:hint="eastAsia"/>
              </w:rPr>
              <w:t>cout</w:t>
            </w:r>
            <w:proofErr w:type="spellEnd"/>
            <w:r>
              <w:rPr>
                <w:rFonts w:hint="eastAsia"/>
              </w:rPr>
              <w:t xml:space="preserve"> &lt;&lt; "Number of employees: "</w:t>
            </w:r>
          </w:p>
          <w:p w:rsidR="0076499A" w:rsidRDefault="00000000">
            <w:r>
              <w:rPr>
                <w:rFonts w:hint="eastAsia"/>
              </w:rPr>
              <w:t xml:space="preserve">        &lt;&lt; </w:t>
            </w:r>
            <w:proofErr w:type="gramStart"/>
            <w:r>
              <w:rPr>
                <w:rFonts w:hint="eastAsia"/>
              </w:rPr>
              <w:t>Employee::</w:t>
            </w:r>
            <w:proofErr w:type="spellStart"/>
            <w:proofErr w:type="gramEnd"/>
            <w:r>
              <w:rPr>
                <w:rFonts w:hint="eastAsia"/>
              </w:rPr>
              <w:t>getCount</w:t>
            </w:r>
            <w:proofErr w:type="spellEnd"/>
            <w:r>
              <w:rPr>
                <w:rFonts w:hint="eastAsia"/>
              </w:rPr>
              <w:t xml:space="preserve">() &lt;&lt; </w:t>
            </w:r>
            <w:proofErr w:type="spellStart"/>
            <w:r>
              <w:rPr>
                <w:rFonts w:hint="eastAsia"/>
              </w:rPr>
              <w:t>endl</w:t>
            </w:r>
            <w:proofErr w:type="spellEnd"/>
            <w:r>
              <w:rPr>
                <w:rFonts w:hint="eastAsia"/>
              </w:rPr>
              <w:t>;</w:t>
            </w:r>
          </w:p>
          <w:p w:rsidR="0076499A" w:rsidRDefault="0076499A"/>
          <w:p w:rsidR="0076499A" w:rsidRDefault="00000000">
            <w:r>
              <w:rPr>
                <w:rFonts w:hint="eastAsia"/>
              </w:rPr>
              <w:t xml:space="preserve">    return 0;</w:t>
            </w:r>
          </w:p>
          <w:p w:rsidR="0076499A" w:rsidRDefault="00000000">
            <w:r>
              <w:rPr>
                <w:rFonts w:hint="eastAsia"/>
              </w:rPr>
              <w:t>}</w:t>
            </w:r>
          </w:p>
          <w:p w:rsidR="0076499A" w:rsidRDefault="0076499A"/>
          <w:p w:rsidR="0076499A" w:rsidRDefault="00000000">
            <w:del w:id="11" w:author="Q.Z." w:date="2023-05-16T20:52:00Z">
              <w:r>
                <w:delText>output</w:delText>
              </w:r>
            </w:del>
            <w:ins w:id="12" w:author="Q.Z." w:date="2023-05-16T20:52:00Z">
              <w:r>
                <w:rPr>
                  <w:rFonts w:hint="eastAsia"/>
                </w:rPr>
                <w:t>上述程序的输出</w:t>
              </w:r>
            </w:ins>
            <w:r>
              <w:rPr>
                <w:rFonts w:hint="eastAsia"/>
              </w:rPr>
              <w:t>:</w:t>
            </w:r>
          </w:p>
          <w:p w:rsidR="0076499A" w:rsidRDefault="00000000">
            <w:r>
              <w:rPr>
                <w:rFonts w:hint="eastAsia"/>
              </w:rPr>
              <w:t>Number of employees: 0</w:t>
            </w:r>
          </w:p>
          <w:p w:rsidR="0076499A" w:rsidRDefault="00000000">
            <w:r>
              <w:rPr>
                <w:rFonts w:hint="eastAsia"/>
              </w:rPr>
              <w:t>Employee constructor for Susan Baker called.</w:t>
            </w:r>
          </w:p>
          <w:p w:rsidR="0076499A" w:rsidRDefault="00000000">
            <w:r>
              <w:rPr>
                <w:rFonts w:hint="eastAsia"/>
              </w:rPr>
              <w:t>Employee constructor for Robert Jones called.</w:t>
            </w:r>
          </w:p>
        </w:tc>
      </w:tr>
    </w:tbl>
    <w:p w:rsidR="0076499A" w:rsidRDefault="00000000">
      <w:pPr>
        <w:jc w:val="right"/>
      </w:pPr>
      <w:r>
        <w:rPr>
          <w:rFonts w:hint="eastAsia"/>
          <w:sz w:val="24"/>
        </w:rPr>
        <w:t>第</w:t>
      </w:r>
      <w:r>
        <w:rPr>
          <w:rFonts w:hint="eastAsia"/>
          <w:sz w:val="24"/>
        </w:rPr>
        <w:t xml:space="preserve">  10  </w:t>
      </w:r>
      <w:r>
        <w:rPr>
          <w:rFonts w:hint="eastAsia"/>
          <w:sz w:val="24"/>
        </w:rPr>
        <w:t>页，共</w:t>
      </w:r>
      <w:r>
        <w:rPr>
          <w:rFonts w:hint="eastAsia"/>
          <w:sz w:val="24"/>
        </w:rPr>
        <w:t xml:space="preserve">  11  </w:t>
      </w:r>
      <w:r>
        <w:rPr>
          <w:rFonts w:hint="eastAsia"/>
          <w:sz w:val="24"/>
        </w:rPr>
        <w:t>页</w:t>
      </w:r>
    </w:p>
    <w:tbl>
      <w:tblPr>
        <w:tblStyle w:val="a8"/>
        <w:tblW w:w="0" w:type="auto"/>
        <w:jc w:val="center"/>
        <w:tblLook w:val="04A0" w:firstRow="1" w:lastRow="0" w:firstColumn="1" w:lastColumn="0" w:noHBand="0" w:noVBand="1"/>
      </w:tblPr>
      <w:tblGrid>
        <w:gridCol w:w="9360"/>
      </w:tblGrid>
      <w:tr w:rsidR="0076499A">
        <w:trPr>
          <w:trHeight w:val="13901"/>
          <w:jc w:val="center"/>
        </w:trPr>
        <w:tc>
          <w:tcPr>
            <w:tcW w:w="9360" w:type="dxa"/>
          </w:tcPr>
          <w:p w:rsidR="0076499A" w:rsidRDefault="00000000">
            <w:r>
              <w:rPr>
                <w:rFonts w:hint="eastAsia"/>
              </w:rPr>
              <w:lastRenderedPageBreak/>
              <w:t>Number of employees: 2</w:t>
            </w:r>
          </w:p>
          <w:p w:rsidR="0076499A" w:rsidRDefault="00000000">
            <w:r>
              <w:rPr>
                <w:rFonts w:hint="eastAsia"/>
              </w:rPr>
              <w:t>Employee 1: Susan Baker</w:t>
            </w:r>
          </w:p>
          <w:p w:rsidR="0076499A" w:rsidRDefault="00000000">
            <w:r>
              <w:rPr>
                <w:rFonts w:hint="eastAsia"/>
              </w:rPr>
              <w:t>Employee 2: Robert Jones</w:t>
            </w:r>
          </w:p>
          <w:p w:rsidR="0076499A" w:rsidRDefault="0076499A"/>
          <w:p w:rsidR="0076499A" w:rsidRDefault="00000000">
            <w:r>
              <w:rPr>
                <w:rFonts w:hint="eastAsia"/>
              </w:rPr>
              <w:t>~</w:t>
            </w:r>
            <w:proofErr w:type="gramStart"/>
            <w:r>
              <w:rPr>
                <w:rFonts w:hint="eastAsia"/>
              </w:rPr>
              <w:t>Employee(</w:t>
            </w:r>
            <w:proofErr w:type="gramEnd"/>
            <w:r>
              <w:rPr>
                <w:rFonts w:hint="eastAsia"/>
              </w:rPr>
              <w:t>) called for Susan Baker</w:t>
            </w:r>
          </w:p>
          <w:p w:rsidR="0076499A" w:rsidRDefault="00000000">
            <w:r>
              <w:rPr>
                <w:rFonts w:hint="eastAsia"/>
              </w:rPr>
              <w:t>~</w:t>
            </w:r>
            <w:proofErr w:type="gramStart"/>
            <w:r>
              <w:rPr>
                <w:rFonts w:hint="eastAsia"/>
              </w:rPr>
              <w:t>Employee(</w:t>
            </w:r>
            <w:proofErr w:type="gramEnd"/>
            <w:r>
              <w:rPr>
                <w:rFonts w:hint="eastAsia"/>
              </w:rPr>
              <w:t>) called for Robert Jones</w:t>
            </w:r>
          </w:p>
          <w:p w:rsidR="0076499A" w:rsidRDefault="00000000">
            <w:r>
              <w:rPr>
                <w:rFonts w:hint="eastAsia"/>
              </w:rPr>
              <w:t>Number of employees: 0</w:t>
            </w:r>
          </w:p>
          <w:p w:rsidR="0076499A" w:rsidRDefault="0076499A">
            <w:pPr>
              <w:spacing w:line="360" w:lineRule="auto"/>
              <w:rPr>
                <w:b/>
                <w:sz w:val="28"/>
              </w:rPr>
            </w:pPr>
          </w:p>
          <w:p w:rsidR="0076499A" w:rsidRDefault="00000000">
            <w:pPr>
              <w:rPr>
                <w:b/>
                <w:sz w:val="28"/>
              </w:rPr>
            </w:pPr>
            <w:r>
              <w:rPr>
                <w:rFonts w:hint="eastAsia"/>
                <w:b/>
                <w:sz w:val="28"/>
              </w:rPr>
              <w:t>Ⅴ</w:t>
            </w:r>
            <w:r>
              <w:rPr>
                <w:rFonts w:hint="eastAsia"/>
                <w:b/>
                <w:sz w:val="28"/>
              </w:rPr>
              <w:t>. Lambda</w:t>
            </w:r>
            <w:del w:id="13" w:author="Q.Z." w:date="2023-05-16T20:52:00Z">
              <w:r>
                <w:rPr>
                  <w:b/>
                  <w:sz w:val="28"/>
                </w:rPr>
                <w:delText xml:space="preserve"> </w:delText>
              </w:r>
            </w:del>
            <w:ins w:id="14" w:author="Q.Z." w:date="2023-05-16T20:52:00Z">
              <w:r>
                <w:rPr>
                  <w:rFonts w:hint="eastAsia"/>
                  <w:b/>
                  <w:sz w:val="28"/>
                </w:rPr>
                <w:t>函数</w:t>
              </w:r>
            </w:ins>
            <w:ins w:id="15" w:author="Q.Z." w:date="2023-05-16T20:53:00Z">
              <w:r>
                <w:rPr>
                  <w:rFonts w:hint="eastAsia"/>
                  <w:b/>
                  <w:sz w:val="28"/>
                </w:rPr>
                <w:t>设计</w:t>
              </w:r>
              <w:r>
                <w:rPr>
                  <w:rFonts w:hint="eastAsia"/>
                  <w:b/>
                  <w:sz w:val="28"/>
                </w:rPr>
                <w:t xml:space="preserve"> </w:t>
              </w:r>
            </w:ins>
            <w:del w:id="16" w:author="Q.Z." w:date="2023-05-16T20:52:00Z">
              <w:r>
                <w:rPr>
                  <w:b/>
                  <w:sz w:val="28"/>
                </w:rPr>
                <w:delText>Function Design</w:delText>
              </w:r>
            </w:del>
            <w:del w:id="17" w:author="Q.Z." w:date="2023-05-16T20:53:00Z">
              <w:r>
                <w:rPr>
                  <w:rFonts w:hint="eastAsia"/>
                  <w:b/>
                  <w:sz w:val="28"/>
                </w:rPr>
                <w:delText xml:space="preserve"> </w:delText>
              </w:r>
            </w:del>
            <w:r>
              <w:rPr>
                <w:rFonts w:hint="eastAsia"/>
                <w:b/>
                <w:sz w:val="28"/>
              </w:rPr>
              <w:t>(10%)</w:t>
            </w:r>
          </w:p>
          <w:p w:rsidR="0076499A" w:rsidRDefault="00000000">
            <w:pPr>
              <w:rPr>
                <w:sz w:val="24"/>
              </w:rPr>
            </w:pPr>
            <w:r>
              <w:rPr>
                <w:rFonts w:hint="eastAsia"/>
                <w:sz w:val="24"/>
              </w:rPr>
              <w:t>1.</w:t>
            </w:r>
            <w:r>
              <w:rPr>
                <w:rFonts w:hint="eastAsia"/>
                <w:sz w:val="24"/>
              </w:rPr>
              <w:t>编写一个</w:t>
            </w:r>
            <w:r>
              <w:rPr>
                <w:rFonts w:hint="eastAsia"/>
                <w:sz w:val="24"/>
              </w:rPr>
              <w:t>lambda</w:t>
            </w:r>
            <w:r>
              <w:rPr>
                <w:rFonts w:hint="eastAsia"/>
                <w:sz w:val="24"/>
              </w:rPr>
              <w:t>函数，计算以下</w:t>
            </w:r>
            <w:r>
              <w:rPr>
                <w:rFonts w:hint="eastAsia"/>
                <w:sz w:val="24"/>
              </w:rPr>
              <w:t>vector</w:t>
            </w:r>
            <w:r>
              <w:rPr>
                <w:rFonts w:hint="eastAsia"/>
                <w:sz w:val="24"/>
              </w:rPr>
              <w:t>中有多少数字大于常数</w:t>
            </w:r>
            <w:r>
              <w:rPr>
                <w:rFonts w:hint="eastAsia"/>
                <w:sz w:val="24"/>
              </w:rPr>
              <w:t>LIMIT</w:t>
            </w:r>
            <w:r>
              <w:rPr>
                <w:rFonts w:hint="eastAsia"/>
                <w:sz w:val="24"/>
              </w:rPr>
              <w:t>。</w:t>
            </w:r>
          </w:p>
          <w:p w:rsidR="0076499A" w:rsidRDefault="00000000">
            <w:r>
              <w:rPr>
                <w:rFonts w:hint="eastAsia"/>
              </w:rPr>
              <w:t xml:space="preserve">int </w:t>
            </w:r>
            <w:proofErr w:type="spellStart"/>
            <w:proofErr w:type="gramStart"/>
            <w:r>
              <w:rPr>
                <w:rFonts w:hint="eastAsia"/>
              </w:rPr>
              <w:t>countIf</w:t>
            </w:r>
            <w:proofErr w:type="spellEnd"/>
            <w:r>
              <w:rPr>
                <w:rFonts w:hint="eastAsia"/>
              </w:rPr>
              <w:t>(</w:t>
            </w:r>
            <w:proofErr w:type="gramEnd"/>
            <w:r>
              <w:rPr>
                <w:rFonts w:hint="eastAsia"/>
              </w:rPr>
              <w:t>) {</w:t>
            </w:r>
          </w:p>
          <w:p w:rsidR="0076499A" w:rsidRDefault="00000000">
            <w:r>
              <w:rPr>
                <w:rFonts w:hint="eastAsia"/>
              </w:rPr>
              <w:t xml:space="preserve">    int LIMIT = 5;</w:t>
            </w:r>
          </w:p>
          <w:p w:rsidR="0076499A" w:rsidRDefault="0076499A"/>
          <w:p w:rsidR="0076499A" w:rsidRDefault="00000000">
            <w:r>
              <w:rPr>
                <w:rFonts w:hint="eastAsia"/>
              </w:rPr>
              <w:t xml:space="preserve">    // START OF STUDENT CODE</w:t>
            </w:r>
          </w:p>
          <w:p w:rsidR="0076499A" w:rsidRDefault="00000000">
            <w:r>
              <w:rPr>
                <w:rFonts w:hint="eastAsia"/>
              </w:rPr>
              <w:t xml:space="preserve">    auto lambda = </w:t>
            </w:r>
            <w:proofErr w:type="gramStart"/>
            <w:r>
              <w:rPr>
                <w:rFonts w:hint="eastAsia"/>
              </w:rPr>
              <w:t>[](</w:t>
            </w:r>
            <w:proofErr w:type="gramEnd"/>
            <w:r>
              <w:rPr>
                <w:rFonts w:hint="eastAsia"/>
              </w:rPr>
              <w:t>){};</w:t>
            </w:r>
          </w:p>
          <w:p w:rsidR="0076499A" w:rsidRDefault="00000000">
            <w:r>
              <w:rPr>
                <w:rFonts w:hint="eastAsia"/>
              </w:rPr>
              <w:t xml:space="preserve">    // END OF STUDENT CODE</w:t>
            </w:r>
          </w:p>
          <w:p w:rsidR="0076499A" w:rsidRDefault="0076499A"/>
          <w:p w:rsidR="0076499A" w:rsidRDefault="00000000">
            <w:r>
              <w:rPr>
                <w:rFonts w:hint="eastAsia"/>
              </w:rPr>
              <w:t xml:space="preserve">    </w:t>
            </w:r>
            <w:proofErr w:type="gramStart"/>
            <w:r>
              <w:rPr>
                <w:rFonts w:hint="eastAsia"/>
              </w:rPr>
              <w:t>std::</w:t>
            </w:r>
            <w:proofErr w:type="gramEnd"/>
            <w:r>
              <w:rPr>
                <w:rFonts w:hint="eastAsia"/>
              </w:rPr>
              <w:t xml:space="preserve">vector&lt;int&gt; </w:t>
            </w:r>
            <w:proofErr w:type="spellStart"/>
            <w:r>
              <w:rPr>
                <w:rFonts w:hint="eastAsia"/>
              </w:rPr>
              <w:t>nums</w:t>
            </w:r>
            <w:proofErr w:type="spellEnd"/>
            <w:r>
              <w:rPr>
                <w:rFonts w:hint="eastAsia"/>
              </w:rPr>
              <w:t xml:space="preserve"> = {3, 5, 10, 6, 8, 9};</w:t>
            </w:r>
          </w:p>
          <w:p w:rsidR="0076499A" w:rsidRDefault="00000000">
            <w:r>
              <w:rPr>
                <w:rFonts w:hint="eastAsia"/>
              </w:rPr>
              <w:t xml:space="preserve">    return </w:t>
            </w:r>
            <w:proofErr w:type="gramStart"/>
            <w:r>
              <w:rPr>
                <w:rFonts w:hint="eastAsia"/>
              </w:rPr>
              <w:t>std::</w:t>
            </w:r>
            <w:proofErr w:type="spellStart"/>
            <w:proofErr w:type="gramEnd"/>
            <w:r>
              <w:rPr>
                <w:rFonts w:hint="eastAsia"/>
              </w:rPr>
              <w:t>count_if</w:t>
            </w:r>
            <w:proofErr w:type="spellEnd"/>
            <w:r>
              <w:rPr>
                <w:rFonts w:hint="eastAsia"/>
              </w:rPr>
              <w:t>(</w:t>
            </w:r>
            <w:proofErr w:type="spellStart"/>
            <w:r>
              <w:rPr>
                <w:rFonts w:hint="eastAsia"/>
              </w:rPr>
              <w:t>nums.begin</w:t>
            </w:r>
            <w:proofErr w:type="spellEnd"/>
            <w:r>
              <w:rPr>
                <w:rFonts w:hint="eastAsia"/>
              </w:rPr>
              <w:t xml:space="preserve">(), </w:t>
            </w:r>
            <w:proofErr w:type="spellStart"/>
            <w:r>
              <w:rPr>
                <w:rFonts w:hint="eastAsia"/>
              </w:rPr>
              <w:t>nums.end</w:t>
            </w:r>
            <w:proofErr w:type="spellEnd"/>
            <w:r>
              <w:rPr>
                <w:rFonts w:hint="eastAsia"/>
              </w:rPr>
              <w:t>(), lambda);</w:t>
            </w:r>
          </w:p>
          <w:p w:rsidR="0076499A" w:rsidRDefault="00000000">
            <w:r>
              <w:rPr>
                <w:rFonts w:hint="eastAsia"/>
              </w:rPr>
              <w:t>}</w:t>
            </w:r>
          </w:p>
          <w:p w:rsidR="0076499A" w:rsidRDefault="0076499A"/>
          <w:p w:rsidR="0076499A" w:rsidRDefault="0076499A"/>
          <w:p w:rsidR="0076499A" w:rsidRDefault="0076499A"/>
          <w:p w:rsidR="0076499A" w:rsidRDefault="0076499A"/>
          <w:p w:rsidR="0076499A" w:rsidRDefault="00000000">
            <w:r>
              <w:rPr>
                <w:rFonts w:hint="eastAsia"/>
                <w:sz w:val="24"/>
              </w:rPr>
              <w:t>2.</w:t>
            </w:r>
            <w:r>
              <w:rPr>
                <w:rFonts w:hint="eastAsia"/>
                <w:sz w:val="24"/>
              </w:rPr>
              <w:t>写一个</w:t>
            </w:r>
            <w:r>
              <w:rPr>
                <w:rFonts w:hint="eastAsia"/>
                <w:sz w:val="24"/>
              </w:rPr>
              <w:t>lambda</w:t>
            </w:r>
            <w:r>
              <w:rPr>
                <w:rFonts w:hint="eastAsia"/>
                <w:sz w:val="24"/>
              </w:rPr>
              <w:t>函数来找到第一个是奇数并且不能被</w:t>
            </w:r>
            <w:r>
              <w:rPr>
                <w:rFonts w:hint="eastAsia"/>
                <w:sz w:val="24"/>
              </w:rPr>
              <w:t>3</w:t>
            </w:r>
            <w:r>
              <w:rPr>
                <w:rFonts w:hint="eastAsia"/>
                <w:sz w:val="24"/>
              </w:rPr>
              <w:t>整除的数字。</w:t>
            </w:r>
          </w:p>
          <w:p w:rsidR="0076499A" w:rsidRDefault="00000000">
            <w:r>
              <w:rPr>
                <w:rFonts w:hint="eastAsia"/>
              </w:rPr>
              <w:t xml:space="preserve">int </w:t>
            </w:r>
            <w:proofErr w:type="gramStart"/>
            <w:r>
              <w:rPr>
                <w:rFonts w:hint="eastAsia"/>
              </w:rPr>
              <w:t>find(</w:t>
            </w:r>
            <w:proofErr w:type="gramEnd"/>
            <w:r>
              <w:rPr>
                <w:rFonts w:hint="eastAsia"/>
              </w:rPr>
              <w:t>) {</w:t>
            </w:r>
          </w:p>
          <w:p w:rsidR="0076499A" w:rsidRDefault="00000000">
            <w:r>
              <w:rPr>
                <w:rFonts w:hint="eastAsia"/>
              </w:rPr>
              <w:t xml:space="preserve">    // START OF STUDENT CODE</w:t>
            </w:r>
          </w:p>
          <w:p w:rsidR="0076499A" w:rsidRDefault="00000000">
            <w:r>
              <w:rPr>
                <w:rFonts w:hint="eastAsia"/>
              </w:rPr>
              <w:t xml:space="preserve">    auto lambda = </w:t>
            </w:r>
            <w:proofErr w:type="gramStart"/>
            <w:r>
              <w:rPr>
                <w:rFonts w:hint="eastAsia"/>
              </w:rPr>
              <w:t>[](</w:t>
            </w:r>
            <w:proofErr w:type="gramEnd"/>
            <w:r>
              <w:rPr>
                <w:rFonts w:hint="eastAsia"/>
              </w:rPr>
              <w:t>){};</w:t>
            </w:r>
          </w:p>
          <w:p w:rsidR="0076499A" w:rsidRDefault="00000000">
            <w:r>
              <w:rPr>
                <w:rFonts w:hint="eastAsia"/>
              </w:rPr>
              <w:t xml:space="preserve">    // END OF STUDENT CODE</w:t>
            </w:r>
          </w:p>
          <w:p w:rsidR="0076499A" w:rsidRDefault="0076499A"/>
          <w:p w:rsidR="0076499A" w:rsidRDefault="00000000">
            <w:r>
              <w:rPr>
                <w:rFonts w:hint="eastAsia"/>
              </w:rPr>
              <w:t xml:space="preserve">    </w:t>
            </w:r>
            <w:proofErr w:type="gramStart"/>
            <w:r>
              <w:rPr>
                <w:rFonts w:hint="eastAsia"/>
              </w:rPr>
              <w:t>std::</w:t>
            </w:r>
            <w:proofErr w:type="gramEnd"/>
            <w:r>
              <w:rPr>
                <w:rFonts w:hint="eastAsia"/>
              </w:rPr>
              <w:t xml:space="preserve">vector&lt;int&gt; </w:t>
            </w:r>
            <w:proofErr w:type="spellStart"/>
            <w:r>
              <w:rPr>
                <w:rFonts w:hint="eastAsia"/>
              </w:rPr>
              <w:t>nums</w:t>
            </w:r>
            <w:proofErr w:type="spellEnd"/>
            <w:r>
              <w:rPr>
                <w:rFonts w:hint="eastAsia"/>
              </w:rPr>
              <w:t xml:space="preserve"> = {3, 9, 18, 12, 5, 7};</w:t>
            </w:r>
          </w:p>
          <w:p w:rsidR="0076499A" w:rsidRDefault="00000000">
            <w:r>
              <w:rPr>
                <w:rFonts w:hint="eastAsia"/>
              </w:rPr>
              <w:t xml:space="preserve">    </w:t>
            </w:r>
            <w:proofErr w:type="gramStart"/>
            <w:r>
              <w:rPr>
                <w:rFonts w:hint="eastAsia"/>
              </w:rPr>
              <w:t>std::</w:t>
            </w:r>
            <w:proofErr w:type="gramEnd"/>
            <w:r>
              <w:rPr>
                <w:rFonts w:hint="eastAsia"/>
              </w:rPr>
              <w:t>vector&lt;int&gt;::iterator it = std::find(</w:t>
            </w:r>
            <w:proofErr w:type="spellStart"/>
            <w:r>
              <w:rPr>
                <w:rFonts w:hint="eastAsia"/>
              </w:rPr>
              <w:t>nums.begin</w:t>
            </w:r>
            <w:proofErr w:type="spellEnd"/>
            <w:r>
              <w:rPr>
                <w:rFonts w:hint="eastAsia"/>
              </w:rPr>
              <w:t xml:space="preserve">(), </w:t>
            </w:r>
            <w:proofErr w:type="spellStart"/>
            <w:r>
              <w:rPr>
                <w:rFonts w:hint="eastAsia"/>
              </w:rPr>
              <w:t>nums.end</w:t>
            </w:r>
            <w:proofErr w:type="spellEnd"/>
            <w:r>
              <w:rPr>
                <w:rFonts w:hint="eastAsia"/>
              </w:rPr>
              <w:t>(), lambda);</w:t>
            </w:r>
          </w:p>
          <w:p w:rsidR="0076499A" w:rsidRDefault="00000000">
            <w:r>
              <w:rPr>
                <w:rFonts w:hint="eastAsia"/>
              </w:rPr>
              <w:t xml:space="preserve">    return *it;</w:t>
            </w:r>
          </w:p>
          <w:p w:rsidR="0076499A" w:rsidRDefault="00000000">
            <w:pPr>
              <w:rPr>
                <w:sz w:val="24"/>
              </w:rPr>
            </w:pPr>
            <w:r>
              <w:rPr>
                <w:rFonts w:hint="eastAsia"/>
              </w:rPr>
              <w:t>}</w:t>
            </w:r>
          </w:p>
          <w:p w:rsidR="0076499A" w:rsidRDefault="0076499A"/>
        </w:tc>
      </w:tr>
    </w:tbl>
    <w:p w:rsidR="0076499A" w:rsidRDefault="00000000">
      <w:pPr>
        <w:ind w:firstLineChars="100" w:firstLine="240"/>
        <w:jc w:val="right"/>
      </w:pPr>
      <w:r>
        <w:rPr>
          <w:rFonts w:hint="eastAsia"/>
          <w:sz w:val="24"/>
        </w:rPr>
        <w:t>第</w:t>
      </w:r>
      <w:r>
        <w:rPr>
          <w:rFonts w:hint="eastAsia"/>
          <w:sz w:val="24"/>
        </w:rPr>
        <w:t xml:space="preserve">  11  </w:t>
      </w:r>
      <w:r>
        <w:rPr>
          <w:rFonts w:hint="eastAsia"/>
          <w:sz w:val="24"/>
        </w:rPr>
        <w:t>页，共</w:t>
      </w:r>
      <w:r>
        <w:rPr>
          <w:rFonts w:hint="eastAsia"/>
          <w:sz w:val="24"/>
        </w:rPr>
        <w:t xml:space="preserve">  11  </w:t>
      </w:r>
      <w:r>
        <w:rPr>
          <w:rFonts w:hint="eastAsia"/>
          <w:sz w:val="24"/>
        </w:rPr>
        <w:t>页</w:t>
      </w:r>
    </w:p>
    <w:sectPr w:rsidR="0076499A">
      <w:headerReference w:type="default" r:id="rId8"/>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61D" w:rsidRDefault="00F1161D">
      <w:r>
        <w:separator/>
      </w:r>
    </w:p>
  </w:endnote>
  <w:endnote w:type="continuationSeparator" w:id="0">
    <w:p w:rsidR="00F1161D" w:rsidRDefault="00F11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61D" w:rsidRDefault="00F1161D">
      <w:r>
        <w:separator/>
      </w:r>
    </w:p>
  </w:footnote>
  <w:footnote w:type="continuationSeparator" w:id="0">
    <w:p w:rsidR="00F1161D" w:rsidRDefault="00F11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99A" w:rsidRDefault="0076499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CA404"/>
    <w:multiLevelType w:val="singleLevel"/>
    <w:tmpl w:val="BFBCA404"/>
    <w:lvl w:ilvl="0">
      <w:start w:val="3"/>
      <w:numFmt w:val="decimal"/>
      <w:suff w:val="space"/>
      <w:lvlText w:val="%1."/>
      <w:lvlJc w:val="left"/>
    </w:lvl>
  </w:abstractNum>
  <w:abstractNum w:abstractNumId="1" w15:restartNumberingAfterBreak="0">
    <w:nsid w:val="CA8C275A"/>
    <w:multiLevelType w:val="singleLevel"/>
    <w:tmpl w:val="CA8C275A"/>
    <w:lvl w:ilvl="0">
      <w:start w:val="1"/>
      <w:numFmt w:val="decimal"/>
      <w:suff w:val="space"/>
      <w:lvlText w:val="%1."/>
      <w:lvlJc w:val="left"/>
    </w:lvl>
  </w:abstractNum>
  <w:abstractNum w:abstractNumId="2" w15:restartNumberingAfterBreak="0">
    <w:nsid w:val="015EB94F"/>
    <w:multiLevelType w:val="singleLevel"/>
    <w:tmpl w:val="015EB94F"/>
    <w:lvl w:ilvl="0">
      <w:start w:val="7"/>
      <w:numFmt w:val="decimal"/>
      <w:suff w:val="space"/>
      <w:lvlText w:val="%1."/>
      <w:lvlJc w:val="left"/>
    </w:lvl>
  </w:abstractNum>
  <w:abstractNum w:abstractNumId="3" w15:restartNumberingAfterBreak="0">
    <w:nsid w:val="01D46316"/>
    <w:multiLevelType w:val="singleLevel"/>
    <w:tmpl w:val="01D46316"/>
    <w:lvl w:ilvl="0">
      <w:start w:val="6"/>
      <w:numFmt w:val="decimal"/>
      <w:suff w:val="space"/>
      <w:lvlText w:val="%1."/>
      <w:lvlJc w:val="left"/>
    </w:lvl>
  </w:abstractNum>
  <w:abstractNum w:abstractNumId="4" w15:restartNumberingAfterBreak="0">
    <w:nsid w:val="0CE2C73E"/>
    <w:multiLevelType w:val="singleLevel"/>
    <w:tmpl w:val="0CE2C73E"/>
    <w:lvl w:ilvl="0">
      <w:start w:val="2"/>
      <w:numFmt w:val="decimal"/>
      <w:suff w:val="space"/>
      <w:lvlText w:val="%1."/>
      <w:lvlJc w:val="left"/>
    </w:lvl>
  </w:abstractNum>
  <w:abstractNum w:abstractNumId="5" w15:restartNumberingAfterBreak="0">
    <w:nsid w:val="20451239"/>
    <w:multiLevelType w:val="singleLevel"/>
    <w:tmpl w:val="20451239"/>
    <w:lvl w:ilvl="0">
      <w:start w:val="5"/>
      <w:numFmt w:val="decimal"/>
      <w:suff w:val="space"/>
      <w:lvlText w:val="%1."/>
      <w:lvlJc w:val="left"/>
    </w:lvl>
  </w:abstractNum>
  <w:abstractNum w:abstractNumId="6" w15:restartNumberingAfterBreak="0">
    <w:nsid w:val="3D37ACB9"/>
    <w:multiLevelType w:val="singleLevel"/>
    <w:tmpl w:val="3D37ACB9"/>
    <w:lvl w:ilvl="0">
      <w:start w:val="8"/>
      <w:numFmt w:val="decimal"/>
      <w:suff w:val="space"/>
      <w:lvlText w:val="%1."/>
      <w:lvlJc w:val="left"/>
    </w:lvl>
  </w:abstractNum>
  <w:abstractNum w:abstractNumId="7" w15:restartNumberingAfterBreak="0">
    <w:nsid w:val="5DA575E2"/>
    <w:multiLevelType w:val="singleLevel"/>
    <w:tmpl w:val="5DA575E2"/>
    <w:lvl w:ilvl="0">
      <w:start w:val="4"/>
      <w:numFmt w:val="decimal"/>
      <w:suff w:val="space"/>
      <w:lvlText w:val="%1."/>
      <w:lvlJc w:val="left"/>
    </w:lvl>
  </w:abstractNum>
  <w:num w:numId="1" w16cid:durableId="1145858940">
    <w:abstractNumId w:val="1"/>
  </w:num>
  <w:num w:numId="2" w16cid:durableId="1100874279">
    <w:abstractNumId w:val="4"/>
  </w:num>
  <w:num w:numId="3" w16cid:durableId="1954091359">
    <w:abstractNumId w:val="0"/>
  </w:num>
  <w:num w:numId="4" w16cid:durableId="1155729614">
    <w:abstractNumId w:val="7"/>
  </w:num>
  <w:num w:numId="5" w16cid:durableId="1079401531">
    <w:abstractNumId w:val="5"/>
  </w:num>
  <w:num w:numId="6" w16cid:durableId="1908567684">
    <w:abstractNumId w:val="3"/>
  </w:num>
  <w:num w:numId="7" w16cid:durableId="1190024495">
    <w:abstractNumId w:val="2"/>
  </w:num>
  <w:num w:numId="8" w16cid:durableId="9390271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 中辉">
    <w15:presenceInfo w15:providerId="Windows Live" w15:userId="3458c0cdae2df7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zMmRhYjU2OTAwMDQ2NjIyYjVkMGE0MDM0NGJkMzIifQ=="/>
  </w:docVars>
  <w:rsids>
    <w:rsidRoot w:val="00835216"/>
    <w:rsid w:val="00011F7E"/>
    <w:rsid w:val="00014BC1"/>
    <w:rsid w:val="00031BB2"/>
    <w:rsid w:val="00033505"/>
    <w:rsid w:val="00051B40"/>
    <w:rsid w:val="00055038"/>
    <w:rsid w:val="00092E6E"/>
    <w:rsid w:val="00094169"/>
    <w:rsid w:val="00095C54"/>
    <w:rsid w:val="000B6D73"/>
    <w:rsid w:val="000E5A77"/>
    <w:rsid w:val="000F101F"/>
    <w:rsid w:val="000F5723"/>
    <w:rsid w:val="00105395"/>
    <w:rsid w:val="00107FF6"/>
    <w:rsid w:val="0011066B"/>
    <w:rsid w:val="00114AC0"/>
    <w:rsid w:val="00122A5E"/>
    <w:rsid w:val="001257FA"/>
    <w:rsid w:val="00145D42"/>
    <w:rsid w:val="00156DA9"/>
    <w:rsid w:val="001769B9"/>
    <w:rsid w:val="00182975"/>
    <w:rsid w:val="001907C3"/>
    <w:rsid w:val="00193907"/>
    <w:rsid w:val="001B0A25"/>
    <w:rsid w:val="001C025B"/>
    <w:rsid w:val="001C2E72"/>
    <w:rsid w:val="001F041E"/>
    <w:rsid w:val="001F0D41"/>
    <w:rsid w:val="00202D63"/>
    <w:rsid w:val="0021500B"/>
    <w:rsid w:val="00241710"/>
    <w:rsid w:val="002446B2"/>
    <w:rsid w:val="0024524B"/>
    <w:rsid w:val="00253856"/>
    <w:rsid w:val="00273F01"/>
    <w:rsid w:val="002A490F"/>
    <w:rsid w:val="002B7151"/>
    <w:rsid w:val="002D3C27"/>
    <w:rsid w:val="002D5DA9"/>
    <w:rsid w:val="002D79ED"/>
    <w:rsid w:val="002E41D4"/>
    <w:rsid w:val="002E7D38"/>
    <w:rsid w:val="00305EC0"/>
    <w:rsid w:val="00315169"/>
    <w:rsid w:val="0032521C"/>
    <w:rsid w:val="003344CE"/>
    <w:rsid w:val="00343E9B"/>
    <w:rsid w:val="00344F30"/>
    <w:rsid w:val="003510EA"/>
    <w:rsid w:val="003534D6"/>
    <w:rsid w:val="0037496D"/>
    <w:rsid w:val="00380966"/>
    <w:rsid w:val="00392D9F"/>
    <w:rsid w:val="00395449"/>
    <w:rsid w:val="003A5236"/>
    <w:rsid w:val="003B101E"/>
    <w:rsid w:val="003C1507"/>
    <w:rsid w:val="003C3C85"/>
    <w:rsid w:val="003C661E"/>
    <w:rsid w:val="003D4091"/>
    <w:rsid w:val="003D43B1"/>
    <w:rsid w:val="003D48B3"/>
    <w:rsid w:val="003E59AC"/>
    <w:rsid w:val="00401EFF"/>
    <w:rsid w:val="00413F38"/>
    <w:rsid w:val="00414583"/>
    <w:rsid w:val="00416D53"/>
    <w:rsid w:val="00427B83"/>
    <w:rsid w:val="00427C01"/>
    <w:rsid w:val="004330C7"/>
    <w:rsid w:val="00437278"/>
    <w:rsid w:val="00461DB7"/>
    <w:rsid w:val="00463B8B"/>
    <w:rsid w:val="004931D5"/>
    <w:rsid w:val="004A1A77"/>
    <w:rsid w:val="004A529D"/>
    <w:rsid w:val="004A7448"/>
    <w:rsid w:val="004C0B28"/>
    <w:rsid w:val="004E1A7A"/>
    <w:rsid w:val="004E24AF"/>
    <w:rsid w:val="004E6602"/>
    <w:rsid w:val="004F620E"/>
    <w:rsid w:val="0050264C"/>
    <w:rsid w:val="0051255D"/>
    <w:rsid w:val="0051281C"/>
    <w:rsid w:val="00513663"/>
    <w:rsid w:val="005154BE"/>
    <w:rsid w:val="0052602B"/>
    <w:rsid w:val="005444D2"/>
    <w:rsid w:val="0055567F"/>
    <w:rsid w:val="00562378"/>
    <w:rsid w:val="00566D6C"/>
    <w:rsid w:val="00573ACF"/>
    <w:rsid w:val="005A0220"/>
    <w:rsid w:val="005A17F1"/>
    <w:rsid w:val="005B35FC"/>
    <w:rsid w:val="005E06B7"/>
    <w:rsid w:val="005E77AD"/>
    <w:rsid w:val="005F4A6C"/>
    <w:rsid w:val="006004EF"/>
    <w:rsid w:val="006047BB"/>
    <w:rsid w:val="00617B3E"/>
    <w:rsid w:val="00635EE0"/>
    <w:rsid w:val="00636E71"/>
    <w:rsid w:val="00640A1A"/>
    <w:rsid w:val="00651295"/>
    <w:rsid w:val="006579F6"/>
    <w:rsid w:val="006836AC"/>
    <w:rsid w:val="00690B72"/>
    <w:rsid w:val="0069336D"/>
    <w:rsid w:val="006A72C7"/>
    <w:rsid w:val="006B2A14"/>
    <w:rsid w:val="006D233A"/>
    <w:rsid w:val="006D4D68"/>
    <w:rsid w:val="006D66B6"/>
    <w:rsid w:val="006E541D"/>
    <w:rsid w:val="006E7874"/>
    <w:rsid w:val="006F4CF0"/>
    <w:rsid w:val="006F7317"/>
    <w:rsid w:val="00703875"/>
    <w:rsid w:val="00710225"/>
    <w:rsid w:val="007209F3"/>
    <w:rsid w:val="00725AF0"/>
    <w:rsid w:val="00731DD2"/>
    <w:rsid w:val="00735BF9"/>
    <w:rsid w:val="007361A1"/>
    <w:rsid w:val="00750DF0"/>
    <w:rsid w:val="0075694E"/>
    <w:rsid w:val="00761358"/>
    <w:rsid w:val="0076499A"/>
    <w:rsid w:val="007662AD"/>
    <w:rsid w:val="00767323"/>
    <w:rsid w:val="00775740"/>
    <w:rsid w:val="007841A8"/>
    <w:rsid w:val="0078734C"/>
    <w:rsid w:val="007904DE"/>
    <w:rsid w:val="00790517"/>
    <w:rsid w:val="007B0153"/>
    <w:rsid w:val="007C25E0"/>
    <w:rsid w:val="007C3E6E"/>
    <w:rsid w:val="007D5AC4"/>
    <w:rsid w:val="00801841"/>
    <w:rsid w:val="00803D7C"/>
    <w:rsid w:val="00835216"/>
    <w:rsid w:val="00840A61"/>
    <w:rsid w:val="008519BE"/>
    <w:rsid w:val="00856EB9"/>
    <w:rsid w:val="00861116"/>
    <w:rsid w:val="008673EF"/>
    <w:rsid w:val="00890A2B"/>
    <w:rsid w:val="00891393"/>
    <w:rsid w:val="00893BBE"/>
    <w:rsid w:val="008A249D"/>
    <w:rsid w:val="008A694A"/>
    <w:rsid w:val="008C1AAC"/>
    <w:rsid w:val="008C2079"/>
    <w:rsid w:val="008C551F"/>
    <w:rsid w:val="008C6749"/>
    <w:rsid w:val="008D03F5"/>
    <w:rsid w:val="008D0878"/>
    <w:rsid w:val="008D14A1"/>
    <w:rsid w:val="008D65A7"/>
    <w:rsid w:val="009128B3"/>
    <w:rsid w:val="00914585"/>
    <w:rsid w:val="00917076"/>
    <w:rsid w:val="00920D84"/>
    <w:rsid w:val="009370B5"/>
    <w:rsid w:val="0094053B"/>
    <w:rsid w:val="0094661B"/>
    <w:rsid w:val="00947D40"/>
    <w:rsid w:val="00951043"/>
    <w:rsid w:val="00955160"/>
    <w:rsid w:val="009575CC"/>
    <w:rsid w:val="00967FC7"/>
    <w:rsid w:val="00970C56"/>
    <w:rsid w:val="00972D04"/>
    <w:rsid w:val="00972E18"/>
    <w:rsid w:val="00976E12"/>
    <w:rsid w:val="00982430"/>
    <w:rsid w:val="0099364D"/>
    <w:rsid w:val="009A5F82"/>
    <w:rsid w:val="009A64B9"/>
    <w:rsid w:val="009B076B"/>
    <w:rsid w:val="009B4808"/>
    <w:rsid w:val="009C6A62"/>
    <w:rsid w:val="009C6BB4"/>
    <w:rsid w:val="009C777A"/>
    <w:rsid w:val="009D1049"/>
    <w:rsid w:val="009D4500"/>
    <w:rsid w:val="009D5E3F"/>
    <w:rsid w:val="00A07A5F"/>
    <w:rsid w:val="00A26177"/>
    <w:rsid w:val="00A310E0"/>
    <w:rsid w:val="00A40FDA"/>
    <w:rsid w:val="00A43E0B"/>
    <w:rsid w:val="00A47987"/>
    <w:rsid w:val="00A522F1"/>
    <w:rsid w:val="00A83404"/>
    <w:rsid w:val="00A86A57"/>
    <w:rsid w:val="00A91287"/>
    <w:rsid w:val="00A91FB5"/>
    <w:rsid w:val="00AB07D2"/>
    <w:rsid w:val="00AB0AF0"/>
    <w:rsid w:val="00AB18AC"/>
    <w:rsid w:val="00AB1C53"/>
    <w:rsid w:val="00AB476E"/>
    <w:rsid w:val="00AB662D"/>
    <w:rsid w:val="00AD0A33"/>
    <w:rsid w:val="00AD6FEA"/>
    <w:rsid w:val="00AE1BAE"/>
    <w:rsid w:val="00AE6BFD"/>
    <w:rsid w:val="00AF7864"/>
    <w:rsid w:val="00B05DAF"/>
    <w:rsid w:val="00B377B4"/>
    <w:rsid w:val="00B56033"/>
    <w:rsid w:val="00B565E2"/>
    <w:rsid w:val="00B67E25"/>
    <w:rsid w:val="00B72C00"/>
    <w:rsid w:val="00B770E5"/>
    <w:rsid w:val="00B95C69"/>
    <w:rsid w:val="00B971A5"/>
    <w:rsid w:val="00BA6928"/>
    <w:rsid w:val="00BB0830"/>
    <w:rsid w:val="00BC594C"/>
    <w:rsid w:val="00BD14EB"/>
    <w:rsid w:val="00BE0EC0"/>
    <w:rsid w:val="00BF10D1"/>
    <w:rsid w:val="00C06BFC"/>
    <w:rsid w:val="00C12E3F"/>
    <w:rsid w:val="00C13196"/>
    <w:rsid w:val="00C16B06"/>
    <w:rsid w:val="00C220A4"/>
    <w:rsid w:val="00C302A0"/>
    <w:rsid w:val="00C400CC"/>
    <w:rsid w:val="00C43052"/>
    <w:rsid w:val="00C44605"/>
    <w:rsid w:val="00C46326"/>
    <w:rsid w:val="00C478FC"/>
    <w:rsid w:val="00C67F42"/>
    <w:rsid w:val="00C76B73"/>
    <w:rsid w:val="00CA267D"/>
    <w:rsid w:val="00CA62A5"/>
    <w:rsid w:val="00CB65F1"/>
    <w:rsid w:val="00CC44DE"/>
    <w:rsid w:val="00CC50E6"/>
    <w:rsid w:val="00CC5549"/>
    <w:rsid w:val="00CD3FCF"/>
    <w:rsid w:val="00CE50EA"/>
    <w:rsid w:val="00D31B64"/>
    <w:rsid w:val="00D41F4D"/>
    <w:rsid w:val="00D64199"/>
    <w:rsid w:val="00D67956"/>
    <w:rsid w:val="00D728CA"/>
    <w:rsid w:val="00D85B27"/>
    <w:rsid w:val="00D9543C"/>
    <w:rsid w:val="00DA33D7"/>
    <w:rsid w:val="00DA62DF"/>
    <w:rsid w:val="00DB1EB0"/>
    <w:rsid w:val="00DB2155"/>
    <w:rsid w:val="00DB76D5"/>
    <w:rsid w:val="00DC5437"/>
    <w:rsid w:val="00DF583F"/>
    <w:rsid w:val="00E0551C"/>
    <w:rsid w:val="00E07064"/>
    <w:rsid w:val="00E177F6"/>
    <w:rsid w:val="00E24BAC"/>
    <w:rsid w:val="00E251A0"/>
    <w:rsid w:val="00E3174C"/>
    <w:rsid w:val="00E32E54"/>
    <w:rsid w:val="00E43038"/>
    <w:rsid w:val="00E51996"/>
    <w:rsid w:val="00E60169"/>
    <w:rsid w:val="00E6083B"/>
    <w:rsid w:val="00E654A9"/>
    <w:rsid w:val="00EB2618"/>
    <w:rsid w:val="00ED51B3"/>
    <w:rsid w:val="00EF6F43"/>
    <w:rsid w:val="00F1161D"/>
    <w:rsid w:val="00F151F6"/>
    <w:rsid w:val="00F337F4"/>
    <w:rsid w:val="00F338F8"/>
    <w:rsid w:val="00F42B29"/>
    <w:rsid w:val="00F537DB"/>
    <w:rsid w:val="00F60BFF"/>
    <w:rsid w:val="00F7135C"/>
    <w:rsid w:val="00F76671"/>
    <w:rsid w:val="00F81C92"/>
    <w:rsid w:val="00F95481"/>
    <w:rsid w:val="00FB616C"/>
    <w:rsid w:val="00FC0ACA"/>
    <w:rsid w:val="00FC67ED"/>
    <w:rsid w:val="00FD18E2"/>
    <w:rsid w:val="00FD5E7B"/>
    <w:rsid w:val="00FD6010"/>
    <w:rsid w:val="00FE3E88"/>
    <w:rsid w:val="04AD1198"/>
    <w:rsid w:val="0E382AC9"/>
    <w:rsid w:val="14517A87"/>
    <w:rsid w:val="170810DD"/>
    <w:rsid w:val="1AF96343"/>
    <w:rsid w:val="1D855EB0"/>
    <w:rsid w:val="1F9758A3"/>
    <w:rsid w:val="276E05A8"/>
    <w:rsid w:val="28F811E9"/>
    <w:rsid w:val="2FE56BC6"/>
    <w:rsid w:val="309F169A"/>
    <w:rsid w:val="33C7738C"/>
    <w:rsid w:val="3EBF107C"/>
    <w:rsid w:val="4C784B0A"/>
    <w:rsid w:val="50863463"/>
    <w:rsid w:val="52910041"/>
    <w:rsid w:val="653064D9"/>
    <w:rsid w:val="705439A6"/>
    <w:rsid w:val="7B9C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04CC5"/>
  <w15:docId w15:val="{A635BB7D-99DC-4ECE-A115-72C44957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bCs/>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paragraph" w:customStyle="1" w:styleId="1">
    <w:name w:val="修订1"/>
    <w:hidden/>
    <w:uiPriority w:val="99"/>
    <w:semiHidden/>
    <w:qFormat/>
    <w:rPr>
      <w:kern w:val="2"/>
      <w:sz w:val="21"/>
      <w:szCs w:val="24"/>
    </w:rPr>
  </w:style>
  <w:style w:type="paragraph" w:styleId="ac">
    <w:name w:val="Revision"/>
    <w:hidden/>
    <w:uiPriority w:val="99"/>
    <w:semiHidden/>
    <w:rsid w:val="0039544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7039">
      <w:bodyDiv w:val="1"/>
      <w:marLeft w:val="0"/>
      <w:marRight w:val="0"/>
      <w:marTop w:val="0"/>
      <w:marBottom w:val="0"/>
      <w:divBdr>
        <w:top w:val="none" w:sz="0" w:space="0" w:color="auto"/>
        <w:left w:val="none" w:sz="0" w:space="0" w:color="auto"/>
        <w:bottom w:val="none" w:sz="0" w:space="0" w:color="auto"/>
        <w:right w:val="none" w:sz="0" w:space="0" w:color="auto"/>
      </w:divBdr>
    </w:div>
    <w:div w:id="1541748094">
      <w:bodyDiv w:val="1"/>
      <w:marLeft w:val="0"/>
      <w:marRight w:val="0"/>
      <w:marTop w:val="0"/>
      <w:marBottom w:val="0"/>
      <w:divBdr>
        <w:top w:val="none" w:sz="0" w:space="0" w:color="auto"/>
        <w:left w:val="none" w:sz="0" w:space="0" w:color="auto"/>
        <w:bottom w:val="none" w:sz="0" w:space="0" w:color="auto"/>
        <w:right w:val="none" w:sz="0" w:space="0" w:color="auto"/>
      </w:divBdr>
    </w:div>
    <w:div w:id="2024166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1150</Words>
  <Characters>6555</Characters>
  <Application>Microsoft Office Word</Application>
  <DocSecurity>0</DocSecurity>
  <Lines>54</Lines>
  <Paragraphs>15</Paragraphs>
  <ScaleCrop>false</ScaleCrop>
  <Company>微软中国</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张 中辉</cp:lastModifiedBy>
  <cp:revision>8</cp:revision>
  <cp:lastPrinted>2022-05-14T13:21:00Z</cp:lastPrinted>
  <dcterms:created xsi:type="dcterms:W3CDTF">2023-05-19T12:20:00Z</dcterms:created>
  <dcterms:modified xsi:type="dcterms:W3CDTF">2023-05-19T12:24:00Z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